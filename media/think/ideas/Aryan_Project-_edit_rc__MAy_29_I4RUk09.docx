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B16D" w14:textId="72DF8AFD" w:rsidR="004550FA" w:rsidRPr="000145BD" w:rsidRDefault="003531B9" w:rsidP="003531B9">
      <w:pPr>
        <w:jc w:val="center"/>
        <w:rPr>
          <w:b/>
          <w:bCs/>
          <w:sz w:val="36"/>
          <w:szCs w:val="36"/>
          <w:u w:val="single"/>
          <w:lang w:val="en-US"/>
        </w:rPr>
      </w:pPr>
      <w:r w:rsidRPr="000145BD">
        <w:rPr>
          <w:b/>
          <w:bCs/>
          <w:sz w:val="36"/>
          <w:szCs w:val="36"/>
          <w:u w:val="single"/>
          <w:lang w:val="en-US"/>
        </w:rPr>
        <w:t>Project Report: Ingenious Entertainment advisor</w:t>
      </w:r>
    </w:p>
    <w:p w14:paraId="35A7EF36" w14:textId="28246BD1" w:rsidR="003531B9" w:rsidRPr="000145BD" w:rsidRDefault="003531B9" w:rsidP="003531B9">
      <w:pPr>
        <w:jc w:val="center"/>
        <w:rPr>
          <w:sz w:val="28"/>
          <w:szCs w:val="28"/>
          <w:lang w:val="en-US"/>
        </w:rPr>
      </w:pPr>
      <w:r w:rsidRPr="000145BD">
        <w:rPr>
          <w:sz w:val="28"/>
          <w:szCs w:val="28"/>
          <w:lang w:val="en-US"/>
        </w:rPr>
        <w:t xml:space="preserve">Innovator: Aryan Verma </w:t>
      </w:r>
    </w:p>
    <w:p w14:paraId="1848E8E6" w14:textId="71879A73" w:rsidR="009F1C55" w:rsidRPr="000145BD" w:rsidRDefault="009F1C55" w:rsidP="003531B9">
      <w:pPr>
        <w:jc w:val="center"/>
        <w:rPr>
          <w:sz w:val="28"/>
          <w:szCs w:val="28"/>
          <w:lang w:val="en-US"/>
        </w:rPr>
      </w:pPr>
      <w:r w:rsidRPr="000145BD">
        <w:rPr>
          <w:sz w:val="28"/>
          <w:szCs w:val="28"/>
          <w:lang w:val="en-US"/>
        </w:rPr>
        <w:t>Class XI</w:t>
      </w:r>
    </w:p>
    <w:p w14:paraId="04E400CE" w14:textId="7A3D1A45" w:rsidR="003531B9" w:rsidRPr="000145BD" w:rsidRDefault="009F1C55" w:rsidP="009F1C55">
      <w:pPr>
        <w:jc w:val="center"/>
        <w:rPr>
          <w:sz w:val="28"/>
          <w:szCs w:val="28"/>
          <w:lang w:val="en-US"/>
        </w:rPr>
      </w:pPr>
      <w:r w:rsidRPr="000145BD">
        <w:fldChar w:fldCharType="begin"/>
      </w:r>
      <w:r w:rsidRPr="000145BD">
        <w:instrText xml:space="preserve"> INCLUDEPICTURE "/var/folders/bs/v581gyqd1y5_kdds260lxg1m0000gn/T/com.microsoft.Word/WebArchiveCopyPasteTempFiles/page1image1760160" \* MERGEFORMATINET </w:instrText>
      </w:r>
      <w:r w:rsidRPr="000145BD">
        <w:fldChar w:fldCharType="separate"/>
      </w:r>
      <w:r w:rsidRPr="000145BD">
        <w:rPr>
          <w:noProof/>
        </w:rPr>
        <w:drawing>
          <wp:inline distT="0" distB="0" distL="0" distR="0" wp14:anchorId="0A52ADB0" wp14:editId="20DDE047">
            <wp:extent cx="1431754" cy="1080655"/>
            <wp:effectExtent l="0" t="0" r="3810" b="0"/>
            <wp:docPr id="4" name="Picture 4" descr="page1image176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601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774" cy="1084444"/>
                    </a:xfrm>
                    <a:prstGeom prst="rect">
                      <a:avLst/>
                    </a:prstGeom>
                    <a:noFill/>
                    <a:ln>
                      <a:noFill/>
                    </a:ln>
                  </pic:spPr>
                </pic:pic>
              </a:graphicData>
            </a:graphic>
          </wp:inline>
        </w:drawing>
      </w:r>
      <w:r w:rsidRPr="000145BD">
        <w:fldChar w:fldCharType="end"/>
      </w:r>
    </w:p>
    <w:p w14:paraId="4197D23A" w14:textId="7BA51D7D" w:rsidR="003531B9" w:rsidRPr="000145BD" w:rsidRDefault="003531B9" w:rsidP="003531B9">
      <w:pPr>
        <w:jc w:val="center"/>
        <w:rPr>
          <w:sz w:val="28"/>
          <w:szCs w:val="28"/>
          <w:lang w:val="en-US"/>
        </w:rPr>
      </w:pPr>
    </w:p>
    <w:p w14:paraId="08694D75" w14:textId="770010C7" w:rsidR="003531B9" w:rsidRPr="000145BD" w:rsidRDefault="003531B9" w:rsidP="003531B9">
      <w:pPr>
        <w:jc w:val="center"/>
        <w:rPr>
          <w:sz w:val="28"/>
          <w:szCs w:val="28"/>
          <w:lang w:val="en-US"/>
        </w:rPr>
      </w:pPr>
      <w:r w:rsidRPr="000145BD">
        <w:rPr>
          <w:noProof/>
          <w:sz w:val="28"/>
          <w:szCs w:val="28"/>
          <w:lang w:val="en-US"/>
        </w:rPr>
        <mc:AlternateContent>
          <mc:Choice Requires="wps">
            <w:drawing>
              <wp:anchor distT="0" distB="0" distL="114300" distR="114300" simplePos="0" relativeHeight="251659264" behindDoc="0" locked="0" layoutInCell="1" allowOverlap="1" wp14:anchorId="71047DAA" wp14:editId="4B38CCA6">
                <wp:simplePos x="0" y="0"/>
                <wp:positionH relativeFrom="column">
                  <wp:posOffset>120073</wp:posOffset>
                </wp:positionH>
                <wp:positionV relativeFrom="paragraph">
                  <wp:posOffset>19627</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B49F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5pt,1.55pt" to="9.4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" strokecolor="#4472c4 [3204]" strokeweight=".5pt">
                <v:stroke joinstyle="miter"/>
              </v:line>
            </w:pict>
          </mc:Fallback>
        </mc:AlternateContent>
      </w:r>
      <w:r w:rsidR="0072304B" w:rsidRPr="000145BD">
        <w:rPr>
          <w:b/>
          <w:bCs/>
          <w:sz w:val="28"/>
          <w:szCs w:val="28"/>
          <w:lang w:val="en-US"/>
        </w:rPr>
        <w:t>------------------------------------------------------------------------------------------------</w:t>
      </w:r>
    </w:p>
    <w:p w14:paraId="3EBE041D" w14:textId="7F078BBF" w:rsidR="003531B9" w:rsidRPr="000145BD" w:rsidRDefault="003531B9" w:rsidP="003531B9">
      <w:pPr>
        <w:jc w:val="center"/>
        <w:rPr>
          <w:b/>
          <w:bCs/>
          <w:sz w:val="28"/>
          <w:szCs w:val="28"/>
          <w:u w:val="single"/>
          <w:lang w:val="en-US"/>
        </w:rPr>
      </w:pPr>
      <w:r w:rsidRPr="000145BD">
        <w:rPr>
          <w:b/>
          <w:bCs/>
          <w:sz w:val="28"/>
          <w:szCs w:val="28"/>
          <w:u w:val="single"/>
          <w:lang w:val="en-US"/>
        </w:rPr>
        <w:t>Table of Contents</w:t>
      </w:r>
    </w:p>
    <w:p w14:paraId="285E72F1" w14:textId="77777777" w:rsidR="003531B9" w:rsidRPr="000145BD" w:rsidRDefault="003531B9" w:rsidP="003531B9">
      <w:pPr>
        <w:jc w:val="center"/>
        <w:rPr>
          <w:b/>
          <w:bCs/>
          <w:sz w:val="28"/>
          <w:szCs w:val="28"/>
          <w:u w:val="single"/>
          <w:lang w:val="en-US"/>
        </w:rPr>
      </w:pPr>
    </w:p>
    <w:p w14:paraId="069A41C0" w14:textId="145658FE" w:rsidR="009F1C55" w:rsidRPr="000145BD" w:rsidRDefault="003531B9" w:rsidP="009F1C55">
      <w:pPr>
        <w:pStyle w:val="ListParagraph"/>
        <w:numPr>
          <w:ilvl w:val="0"/>
          <w:numId w:val="1"/>
        </w:numPr>
        <w:rPr>
          <w:rFonts w:eastAsiaTheme="minorHAnsi"/>
          <w:lang w:val="en-US" w:eastAsia="en-US"/>
        </w:rPr>
      </w:pPr>
      <w:r w:rsidRPr="000145BD">
        <w:rPr>
          <w:lang w:val="en-US"/>
        </w:rPr>
        <w:t>Introduction</w:t>
      </w:r>
    </w:p>
    <w:p w14:paraId="45F32655" w14:textId="17CDC9F7" w:rsidR="003531B9" w:rsidRPr="000145BD" w:rsidRDefault="003531B9" w:rsidP="003531B9">
      <w:pPr>
        <w:pStyle w:val="ListParagraph"/>
        <w:numPr>
          <w:ilvl w:val="0"/>
          <w:numId w:val="1"/>
        </w:numPr>
        <w:rPr>
          <w:lang w:val="en-US"/>
        </w:rPr>
      </w:pPr>
      <w:r w:rsidRPr="000145BD">
        <w:rPr>
          <w:lang w:val="en-US"/>
        </w:rPr>
        <w:t>Background</w:t>
      </w:r>
    </w:p>
    <w:p w14:paraId="672A0179" w14:textId="77777777" w:rsidR="00321B99" w:rsidRPr="000145BD" w:rsidRDefault="003531B9" w:rsidP="003531B9">
      <w:pPr>
        <w:pStyle w:val="ListParagraph"/>
        <w:numPr>
          <w:ilvl w:val="0"/>
          <w:numId w:val="1"/>
        </w:numPr>
        <w:rPr>
          <w:lang w:val="en-US"/>
        </w:rPr>
      </w:pPr>
      <w:r w:rsidRPr="000145BD">
        <w:rPr>
          <w:lang w:val="en-US"/>
        </w:rPr>
        <w:t>Experimental Methodology</w:t>
      </w:r>
    </w:p>
    <w:p w14:paraId="70304161" w14:textId="77777777" w:rsidR="00321B99" w:rsidRPr="000145BD" w:rsidRDefault="00321B99" w:rsidP="00321B99">
      <w:pPr>
        <w:pStyle w:val="ListParagraph"/>
        <w:numPr>
          <w:ilvl w:val="0"/>
          <w:numId w:val="1"/>
        </w:numPr>
        <w:rPr>
          <w:lang w:val="en-US"/>
        </w:rPr>
      </w:pPr>
      <w:r w:rsidRPr="000145BD">
        <w:rPr>
          <w:lang w:val="en-US"/>
        </w:rPr>
        <w:t>Observations and Future Work</w:t>
      </w:r>
    </w:p>
    <w:p w14:paraId="4CC9C02D" w14:textId="2FCC7F01" w:rsidR="003531B9" w:rsidRPr="000145BD" w:rsidRDefault="00321B99" w:rsidP="003531B9">
      <w:pPr>
        <w:pStyle w:val="ListParagraph"/>
        <w:numPr>
          <w:ilvl w:val="0"/>
          <w:numId w:val="1"/>
        </w:numPr>
        <w:rPr>
          <w:lang w:val="en-US"/>
        </w:rPr>
      </w:pPr>
      <w:r w:rsidRPr="000145BD">
        <w:rPr>
          <w:lang w:val="en-US"/>
        </w:rPr>
        <w:t>Glimpse of the code</w:t>
      </w:r>
      <w:r w:rsidR="009F1C55" w:rsidRPr="000145BD">
        <w:rPr>
          <w:lang w:val="en-US"/>
        </w:rPr>
        <w:tab/>
      </w:r>
      <w:r w:rsidR="009F1C55" w:rsidRPr="000145BD">
        <w:rPr>
          <w:lang w:val="en-US"/>
        </w:rPr>
        <w:tab/>
      </w:r>
      <w:r w:rsidR="009F1C55" w:rsidRPr="000145BD">
        <w:rPr>
          <w:lang w:val="en-US"/>
        </w:rPr>
        <w:tab/>
      </w:r>
      <w:r w:rsidR="009F1C55" w:rsidRPr="000145BD">
        <w:rPr>
          <w:lang w:val="en-US"/>
        </w:rPr>
        <w:tab/>
      </w:r>
      <w:r w:rsidR="009F1C55" w:rsidRPr="000145BD">
        <w:rPr>
          <w:lang w:val="en-US"/>
        </w:rPr>
        <w:tab/>
      </w:r>
      <w:r w:rsidR="009F1C55" w:rsidRPr="000145BD">
        <w:rPr>
          <w:lang w:val="en-US"/>
        </w:rPr>
        <w:tab/>
      </w:r>
    </w:p>
    <w:p w14:paraId="43A7AB13" w14:textId="533108C0" w:rsidR="003531B9" w:rsidRPr="000145BD" w:rsidRDefault="003531B9" w:rsidP="003531B9">
      <w:pPr>
        <w:pStyle w:val="ListParagraph"/>
        <w:numPr>
          <w:ilvl w:val="0"/>
          <w:numId w:val="1"/>
        </w:numPr>
        <w:rPr>
          <w:lang w:val="en-US"/>
        </w:rPr>
      </w:pPr>
      <w:r w:rsidRPr="000145BD">
        <w:rPr>
          <w:lang w:val="en-US"/>
        </w:rPr>
        <w:t>Acknowledgement and Bibliography</w:t>
      </w:r>
    </w:p>
    <w:p w14:paraId="1B29A138" w14:textId="745D50AC" w:rsidR="00321B99" w:rsidRPr="000145BD" w:rsidRDefault="00321B99" w:rsidP="003531B9">
      <w:pPr>
        <w:pStyle w:val="ListParagraph"/>
        <w:numPr>
          <w:ilvl w:val="0"/>
          <w:numId w:val="1"/>
        </w:numPr>
        <w:rPr>
          <w:lang w:val="en-US"/>
        </w:rPr>
      </w:pPr>
      <w:r w:rsidRPr="000145BD">
        <w:rPr>
          <w:lang w:val="en-US"/>
        </w:rPr>
        <w:t>Project presentation</w:t>
      </w:r>
    </w:p>
    <w:p w14:paraId="78A23870" w14:textId="025C19B3" w:rsidR="003531B9" w:rsidRPr="000145BD" w:rsidRDefault="003531B9" w:rsidP="003531B9">
      <w:pPr>
        <w:pStyle w:val="ListParagraph"/>
        <w:rPr>
          <w:sz w:val="28"/>
          <w:szCs w:val="28"/>
          <w:lang w:val="en-US"/>
        </w:rPr>
      </w:pPr>
    </w:p>
    <w:p w14:paraId="0B1A335B" w14:textId="3E175FE9" w:rsidR="0072304B" w:rsidRPr="000145BD" w:rsidRDefault="0072304B" w:rsidP="0072304B">
      <w:pPr>
        <w:jc w:val="center"/>
        <w:rPr>
          <w:sz w:val="28"/>
          <w:szCs w:val="28"/>
          <w:lang w:val="en-US"/>
        </w:rPr>
      </w:pPr>
      <w:r w:rsidRPr="000145BD">
        <w:rPr>
          <w:noProof/>
          <w:sz w:val="28"/>
          <w:szCs w:val="28"/>
          <w:lang w:val="en-US"/>
        </w:rPr>
        <mc:AlternateContent>
          <mc:Choice Requires="wps">
            <w:drawing>
              <wp:anchor distT="0" distB="0" distL="114300" distR="114300" simplePos="0" relativeHeight="251661312" behindDoc="0" locked="0" layoutInCell="1" allowOverlap="1" wp14:anchorId="639DD527" wp14:editId="39072092">
                <wp:simplePos x="0" y="0"/>
                <wp:positionH relativeFrom="column">
                  <wp:posOffset>120073</wp:posOffset>
                </wp:positionH>
                <wp:positionV relativeFrom="paragraph">
                  <wp:posOffset>19627</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731C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45pt,1.55pt" to="9.4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" strokecolor="#4472c4 [3204]" strokeweight=".5pt">
                <v:stroke joinstyle="miter"/>
              </v:line>
            </w:pict>
          </mc:Fallback>
        </mc:AlternateContent>
      </w:r>
      <w:r w:rsidRPr="000145BD">
        <w:rPr>
          <w:b/>
          <w:bCs/>
          <w:sz w:val="28"/>
          <w:szCs w:val="28"/>
          <w:lang w:val="en-US"/>
        </w:rPr>
        <w:t>------------------------------------------------------------------------------------------------</w:t>
      </w:r>
    </w:p>
    <w:p w14:paraId="21C7356E" w14:textId="43349991" w:rsidR="0072304B" w:rsidRPr="000145BD" w:rsidRDefault="0072304B" w:rsidP="009F1C55">
      <w:pPr>
        <w:pStyle w:val="ListParagraph"/>
        <w:ind w:left="2880"/>
        <w:rPr>
          <w:b/>
          <w:bCs/>
          <w:sz w:val="28"/>
          <w:szCs w:val="28"/>
          <w:u w:val="single"/>
          <w:lang w:val="en-US"/>
        </w:rPr>
      </w:pPr>
      <w:r w:rsidRPr="000145BD">
        <w:rPr>
          <w:b/>
          <w:bCs/>
          <w:sz w:val="28"/>
          <w:szCs w:val="28"/>
          <w:lang w:val="en-US"/>
        </w:rPr>
        <w:t xml:space="preserve">1. </w:t>
      </w:r>
      <w:r w:rsidRPr="000145BD">
        <w:rPr>
          <w:b/>
          <w:bCs/>
          <w:sz w:val="28"/>
          <w:szCs w:val="28"/>
          <w:u w:val="single"/>
          <w:lang w:val="en-US"/>
        </w:rPr>
        <w:t>Introduction</w:t>
      </w:r>
    </w:p>
    <w:p w14:paraId="0594F422" w14:textId="6FFEADA0"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t xml:space="preserve">Ingenious Entertainment Advisor is a system that seeks to predict or filter preferences according to the user’s </w:t>
      </w:r>
      <w:ins w:id="0" w:author="CollegeCore Education" w:date="2020-05-29T19:20:00Z">
        <w:r w:rsidR="00CC351B">
          <w:rPr>
            <w:color w:val="000000"/>
          </w:rPr>
          <w:t>interests</w:t>
        </w:r>
      </w:ins>
      <w:del w:id="1" w:author="CollegeCore Education" w:date="2020-05-29T19:20:00Z">
        <w:r w:rsidRPr="000145BD" w:rsidDel="00CC351B">
          <w:rPr>
            <w:color w:val="000000"/>
          </w:rPr>
          <w:delText>choices</w:delText>
        </w:r>
      </w:del>
      <w:r w:rsidRPr="000145BD">
        <w:rPr>
          <w:color w:val="000000"/>
        </w:rPr>
        <w:t xml:space="preserve">. Taking cues from the inputs on movie preferences of the user it applies artificial intelligence, to explore and recommend similar movies enhancing the user experience. </w:t>
      </w:r>
    </w:p>
    <w:p w14:paraId="306FE86A" w14:textId="41AB5E29" w:rsidR="003531B9" w:rsidRPr="000145BD" w:rsidRDefault="0072304B" w:rsidP="0072304B">
      <w:pPr>
        <w:rPr>
          <w:u w:val="single"/>
          <w:lang w:val="en-US"/>
        </w:rPr>
      </w:pPr>
      <w:r w:rsidRPr="000145BD">
        <w:rPr>
          <w:u w:val="single"/>
          <w:lang w:val="en-US"/>
        </w:rPr>
        <w:t>Principle:</w:t>
      </w:r>
    </w:p>
    <w:p w14:paraId="2E0EE115" w14:textId="64205E6F"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b/>
          <w:color w:val="000000"/>
        </w:rPr>
      </w:pPr>
      <w:r w:rsidRPr="000145BD">
        <w:rPr>
          <w:color w:val="000000"/>
        </w:rPr>
        <w:t>Thi</w:t>
      </w:r>
      <w:r w:rsidRPr="000145BD">
        <w:t>s</w:t>
      </w:r>
      <w:r w:rsidRPr="000145BD">
        <w:rPr>
          <w:color w:val="000000"/>
        </w:rPr>
        <w:t xml:space="preserve"> model works on the principle of </w:t>
      </w:r>
      <w:r w:rsidRPr="00CC351B">
        <w:rPr>
          <w:b/>
          <w:i/>
          <w:iCs/>
          <w:color w:val="000000"/>
          <w:rPrChange w:id="2" w:author="CollegeCore Education" w:date="2020-05-29T19:21:00Z">
            <w:rPr>
              <w:bCs/>
              <w:color w:val="000000"/>
              <w:u w:val="single"/>
            </w:rPr>
          </w:rPrChange>
        </w:rPr>
        <w:t>Content-</w:t>
      </w:r>
      <w:del w:id="3" w:author="CollegeCore Education" w:date="2020-05-29T19:21:00Z">
        <w:r w:rsidRPr="00CC351B" w:rsidDel="00CC351B">
          <w:rPr>
            <w:b/>
            <w:i/>
            <w:iCs/>
            <w:color w:val="000000"/>
            <w:rPrChange w:id="4" w:author="CollegeCore Education" w:date="2020-05-29T19:21:00Z">
              <w:rPr>
                <w:bCs/>
                <w:color w:val="000000"/>
                <w:u w:val="single"/>
              </w:rPr>
            </w:rPrChange>
          </w:rPr>
          <w:delText xml:space="preserve"> </w:delText>
        </w:r>
      </w:del>
      <w:r w:rsidRPr="00CC351B">
        <w:rPr>
          <w:b/>
          <w:i/>
          <w:iCs/>
          <w:color w:val="000000"/>
          <w:rPrChange w:id="5" w:author="CollegeCore Education" w:date="2020-05-29T19:21:00Z">
            <w:rPr>
              <w:bCs/>
              <w:color w:val="000000"/>
              <w:u w:val="single"/>
            </w:rPr>
          </w:rPrChange>
        </w:rPr>
        <w:t>Based Filtering</w:t>
      </w:r>
      <w:r w:rsidRPr="000145BD">
        <w:rPr>
          <w:b/>
          <w:color w:val="000000"/>
        </w:rPr>
        <w:t xml:space="preserve">. </w:t>
      </w:r>
      <w:r w:rsidRPr="000145BD">
        <w:rPr>
          <w:color w:val="000000"/>
        </w:rPr>
        <w:t>Content-based filtering approaches use a series of discrete characteristics of an item in order to recommend additional items with similar properties. Content-based filtering methods are based specifically on item descriptions and seeks to match the profile of the user’s preferences. It recommends items based on historical data and interests.</w:t>
      </w:r>
    </w:p>
    <w:p w14:paraId="66482FBF" w14:textId="1F66147F" w:rsidR="0072304B" w:rsidRPr="000145BD" w:rsidRDefault="0072304B" w:rsidP="0072304B">
      <w:pPr>
        <w:rPr>
          <w:lang w:val="en-US"/>
        </w:rPr>
      </w:pPr>
      <w:r w:rsidRPr="000145BD">
        <w:rPr>
          <w:b/>
          <w:bCs/>
          <w:sz w:val="28"/>
          <w:szCs w:val="28"/>
          <w:lang w:val="en-US"/>
        </w:rPr>
        <w:t>------------------------------------------------------------------------------------------------</w:t>
      </w:r>
    </w:p>
    <w:p w14:paraId="44F581A5" w14:textId="324ACEED" w:rsidR="0072304B" w:rsidRPr="000145BD" w:rsidRDefault="0072304B" w:rsidP="009F1C55">
      <w:pPr>
        <w:pStyle w:val="ListParagraph"/>
        <w:ind w:left="2880"/>
        <w:rPr>
          <w:b/>
          <w:bCs/>
          <w:sz w:val="28"/>
          <w:szCs w:val="28"/>
          <w:u w:val="single"/>
          <w:lang w:val="en-US"/>
        </w:rPr>
      </w:pPr>
      <w:r w:rsidRPr="000145BD">
        <w:rPr>
          <w:b/>
          <w:bCs/>
          <w:sz w:val="22"/>
          <w:szCs w:val="22"/>
          <w:lang w:val="en-US"/>
        </w:rPr>
        <w:t xml:space="preserve">        </w:t>
      </w:r>
      <w:r w:rsidRPr="000145BD">
        <w:rPr>
          <w:b/>
          <w:bCs/>
          <w:sz w:val="28"/>
          <w:szCs w:val="28"/>
          <w:lang w:val="en-US"/>
        </w:rPr>
        <w:t xml:space="preserve">2. </w:t>
      </w:r>
      <w:r w:rsidRPr="000145BD">
        <w:rPr>
          <w:b/>
          <w:bCs/>
          <w:sz w:val="28"/>
          <w:szCs w:val="28"/>
          <w:u w:val="single"/>
          <w:lang w:val="en-US"/>
        </w:rPr>
        <w:t>Background</w:t>
      </w:r>
    </w:p>
    <w:p w14:paraId="7AF12F96" w14:textId="77777777" w:rsidR="0072304B" w:rsidRPr="000145BD" w:rsidRDefault="0072304B" w:rsidP="0072304B">
      <w:pPr>
        <w:pStyle w:val="ListParagraph"/>
        <w:ind w:left="2880"/>
        <w:jc w:val="both"/>
        <w:rPr>
          <w:b/>
          <w:bCs/>
          <w:sz w:val="28"/>
          <w:szCs w:val="28"/>
          <w:u w:val="single"/>
          <w:lang w:val="en-US"/>
        </w:rPr>
      </w:pPr>
    </w:p>
    <w:p w14:paraId="66B0DDAC" w14:textId="77777777"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t xml:space="preserve">Human life is fast evolving, with multiple avenues for development and the growth. Our busy lives have reduced time for leisure and entertainment. Movies are an easy medium to take your mind off troubles and relax. However, people are often confused about what they ought to watch.  </w:t>
      </w:r>
    </w:p>
    <w:p w14:paraId="2A34F52A" w14:textId="332CA8D1"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u w:val="single"/>
        </w:rPr>
      </w:pPr>
      <w:r w:rsidRPr="000145BD">
        <w:rPr>
          <w:color w:val="000000"/>
          <w:u w:val="single"/>
        </w:rPr>
        <w:t xml:space="preserve">The </w:t>
      </w:r>
      <w:ins w:id="6" w:author="CollegeCore Education" w:date="2020-05-29T19:22:00Z">
        <w:r w:rsidR="00CC351B">
          <w:rPr>
            <w:color w:val="000000"/>
            <w:u w:val="single"/>
          </w:rPr>
          <w:t>C</w:t>
        </w:r>
      </w:ins>
      <w:ins w:id="7" w:author="CollegeCore Education" w:date="2020-05-29T19:23:00Z">
        <w:r w:rsidR="00CC351B">
          <w:rPr>
            <w:color w:val="000000"/>
            <w:u w:val="single"/>
          </w:rPr>
          <w:t>urrent Outlook</w:t>
        </w:r>
      </w:ins>
      <w:del w:id="8" w:author="CollegeCore Education" w:date="2020-05-29T19:22:00Z">
        <w:r w:rsidRPr="000145BD" w:rsidDel="00CC351B">
          <w:rPr>
            <w:u w:val="single"/>
          </w:rPr>
          <w:delText>e</w:delText>
        </w:r>
        <w:r w:rsidRPr="000145BD" w:rsidDel="00CC351B">
          <w:rPr>
            <w:color w:val="000000"/>
            <w:u w:val="single"/>
          </w:rPr>
          <w:delText xml:space="preserve">xisting </w:delText>
        </w:r>
        <w:r w:rsidRPr="000145BD" w:rsidDel="00CC351B">
          <w:rPr>
            <w:u w:val="single"/>
          </w:rPr>
          <w:delText>s</w:delText>
        </w:r>
        <w:r w:rsidRPr="000145BD" w:rsidDel="00CC351B">
          <w:rPr>
            <w:color w:val="000000"/>
            <w:u w:val="single"/>
          </w:rPr>
          <w:delText>ystem</w:delText>
        </w:r>
      </w:del>
      <w:r w:rsidRPr="000145BD">
        <w:rPr>
          <w:color w:val="000000"/>
          <w:u w:val="single"/>
        </w:rPr>
        <w:t xml:space="preserve">-: </w:t>
      </w:r>
    </w:p>
    <w:p w14:paraId="4CAE1264" w14:textId="77777777"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lastRenderedPageBreak/>
        <w:t xml:space="preserve">More often than not, it is believed that viewers will be likely to choose movies with high ratings and we assume they will pick those. </w:t>
      </w:r>
    </w:p>
    <w:p w14:paraId="4D0460C4" w14:textId="677E8805"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u w:val="single"/>
        </w:rPr>
        <w:t>F</w:t>
      </w:r>
      <w:ins w:id="9" w:author="CollegeCore Education" w:date="2020-05-29T19:23:00Z">
        <w:r w:rsidR="00CC351B">
          <w:rPr>
            <w:color w:val="000000"/>
            <w:u w:val="single"/>
          </w:rPr>
          <w:t>act</w:t>
        </w:r>
      </w:ins>
      <w:del w:id="10" w:author="CollegeCore Education" w:date="2020-05-29T19:23:00Z">
        <w:r w:rsidRPr="000145BD" w:rsidDel="00CC351B">
          <w:rPr>
            <w:color w:val="000000"/>
            <w:u w:val="single"/>
          </w:rPr>
          <w:delText>act</w:delText>
        </w:r>
      </w:del>
      <w:r w:rsidRPr="000145BD">
        <w:rPr>
          <w:color w:val="000000"/>
          <w:u w:val="single"/>
        </w:rPr>
        <w:t>-:</w:t>
      </w:r>
      <w:r w:rsidRPr="000145BD">
        <w:rPr>
          <w:color w:val="000000"/>
        </w:rPr>
        <w:t>There is however no conclusive evidence that ratings will determine whether more viewers will choose to watch a movie.</w:t>
      </w:r>
    </w:p>
    <w:p w14:paraId="3C012242" w14:textId="77777777"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u w:val="single"/>
        </w:rPr>
        <w:t>Reason-:</w:t>
      </w:r>
      <w:r w:rsidRPr="000145BD">
        <w:rPr>
          <w:color w:val="000000"/>
        </w:rPr>
        <w:t xml:space="preserve"> This is because people </w:t>
      </w:r>
      <w:del w:id="11" w:author="CollegeCore Education" w:date="2020-05-29T19:23:00Z">
        <w:r w:rsidRPr="000145BD" w:rsidDel="00CC351B">
          <w:rPr>
            <w:color w:val="000000"/>
          </w:rPr>
          <w:delText>have t</w:delText>
        </w:r>
      </w:del>
      <w:proofErr w:type="spellStart"/>
      <w:r w:rsidRPr="000145BD">
        <w:rPr>
          <w:color w:val="000000"/>
        </w:rPr>
        <w:t>hink</w:t>
      </w:r>
      <w:proofErr w:type="spellEnd"/>
      <w:r w:rsidRPr="000145BD">
        <w:rPr>
          <w:color w:val="000000"/>
        </w:rPr>
        <w:t xml:space="preserve"> differently, have different interests and therefore like different actors, storyline and genres. A rating does not alone inspire a viewer to make a selection. Their moods and tastes also play a role.</w:t>
      </w:r>
    </w:p>
    <w:p w14:paraId="128C1CC4" w14:textId="45BE1773"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u w:val="single"/>
        </w:rPr>
        <w:t>Observation-:</w:t>
      </w:r>
      <w:r w:rsidRPr="000145BD">
        <w:rPr>
          <w:color w:val="000000"/>
        </w:rPr>
        <w:t xml:space="preserve"> Often people just remember names of a few of their </w:t>
      </w:r>
      <w:ins w:id="12" w:author="CollegeCore Education" w:date="2020-05-29T19:24:00Z">
        <w:r w:rsidR="00CC351B">
          <w:rPr>
            <w:color w:val="000000"/>
          </w:rPr>
          <w:t>favourite</w:t>
        </w:r>
      </w:ins>
      <w:ins w:id="13" w:author="CollegeCore Education" w:date="2020-05-29T19:23:00Z">
        <w:r w:rsidR="00CC351B">
          <w:rPr>
            <w:color w:val="000000"/>
          </w:rPr>
          <w:t xml:space="preserve"> </w:t>
        </w:r>
      </w:ins>
      <w:r w:rsidRPr="000145BD">
        <w:rPr>
          <w:color w:val="000000"/>
        </w:rPr>
        <w:t xml:space="preserve">movies and can’t make a selection. </w:t>
      </w:r>
      <w:ins w:id="14" w:author="CollegeCore Education" w:date="2020-05-29T19:23:00Z">
        <w:r w:rsidR="00CC351B">
          <w:rPr>
            <w:color w:val="000000"/>
          </w:rPr>
          <w:t xml:space="preserve">They </w:t>
        </w:r>
      </w:ins>
      <w:ins w:id="15" w:author="CollegeCore Education" w:date="2020-05-29T19:24:00Z">
        <w:r w:rsidR="00CC351B">
          <w:rPr>
            <w:color w:val="000000"/>
          </w:rPr>
          <w:t xml:space="preserve">are happy to be spoilt for choice and promoted by an intelligent source for guidance in line with their tastes. </w:t>
        </w:r>
      </w:ins>
    </w:p>
    <w:p w14:paraId="24383610" w14:textId="77777777" w:rsidR="0072304B" w:rsidRPr="000145BD" w:rsidRDefault="0072304B" w:rsidP="0072304B">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u w:val="single"/>
        </w:rPr>
        <w:t>Conclusion-:</w:t>
      </w:r>
      <w:r w:rsidRPr="000145BD">
        <w:rPr>
          <w:color w:val="000000"/>
        </w:rPr>
        <w:t xml:space="preserve"> Here’s when , Ingenious Entertainment Advisor steps in to solve this problem by using it’s artificial intelligence to recommend the best movie for us by considering some specifications given by a viewer.</w:t>
      </w:r>
    </w:p>
    <w:p w14:paraId="2E26A5CD" w14:textId="77777777" w:rsidR="0072304B" w:rsidRPr="000145BD" w:rsidRDefault="0072304B" w:rsidP="0072304B">
      <w:pPr>
        <w:rPr>
          <w:b/>
          <w:bCs/>
          <w:sz w:val="22"/>
          <w:szCs w:val="22"/>
          <w:u w:val="single"/>
          <w:lang w:val="en-US"/>
        </w:rPr>
      </w:pPr>
    </w:p>
    <w:p w14:paraId="139B6E30" w14:textId="55E05BDD" w:rsidR="0072304B" w:rsidRPr="000145BD" w:rsidRDefault="009F1C55" w:rsidP="009F1C55">
      <w:pPr>
        <w:jc w:val="center"/>
        <w:rPr>
          <w:lang w:val="en-US"/>
        </w:rPr>
      </w:pPr>
      <w:r w:rsidRPr="000145BD">
        <w:rPr>
          <w:b/>
          <w:bCs/>
          <w:sz w:val="28"/>
          <w:szCs w:val="28"/>
          <w:lang w:val="en-US"/>
        </w:rPr>
        <w:t xml:space="preserve">------------------------------------------------------------------------------------------------3. </w:t>
      </w:r>
      <w:r w:rsidRPr="000145BD">
        <w:rPr>
          <w:b/>
          <w:bCs/>
          <w:sz w:val="28"/>
          <w:szCs w:val="28"/>
          <w:u w:val="single"/>
          <w:lang w:val="en-US"/>
        </w:rPr>
        <w:t xml:space="preserve">Experimental Methodology </w:t>
      </w:r>
    </w:p>
    <w:p w14:paraId="53F42D2F" w14:textId="48DBE96F" w:rsidR="009F1C55" w:rsidRPr="000145BD" w:rsidRDefault="00846684" w:rsidP="00846684">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Step 1: Importing the Python Installed Packages(pip) such as:</w:t>
      </w:r>
    </w:p>
    <w:p w14:paraId="773A901C" w14:textId="7877E746" w:rsidR="007F380F" w:rsidRPr="000145BD" w:rsidRDefault="00524866"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noProof/>
          <w:shd w:val="clear" w:color="auto" w:fill="FFFFFF"/>
        </w:rPr>
        <w:drawing>
          <wp:inline distT="0" distB="0" distL="0" distR="0" wp14:anchorId="396FA216" wp14:editId="50FB3CAD">
            <wp:extent cx="5727700" cy="824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6 at 4.11.07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824230"/>
                    </a:xfrm>
                    <a:prstGeom prst="rect">
                      <a:avLst/>
                    </a:prstGeom>
                  </pic:spPr>
                </pic:pic>
              </a:graphicData>
            </a:graphic>
          </wp:inline>
        </w:drawing>
      </w:r>
    </w:p>
    <w:p w14:paraId="447BDC6F" w14:textId="680DDF40" w:rsidR="00846684" w:rsidRPr="000145BD" w:rsidRDefault="00846684" w:rsidP="00524866">
      <w:pPr>
        <w:pStyle w:val="ListParagraph"/>
        <w:widowControl w:val="0"/>
        <w:numPr>
          <w:ilvl w:val="0"/>
          <w:numId w:val="3"/>
        </w:numPr>
        <w:pBdr>
          <w:top w:val="nil"/>
          <w:left w:val="nil"/>
          <w:bottom w:val="nil"/>
          <w:right w:val="nil"/>
          <w:between w:val="nil"/>
        </w:pBdr>
        <w:tabs>
          <w:tab w:val="left" w:pos="9356"/>
        </w:tabs>
        <w:spacing w:before="100" w:beforeAutospacing="1" w:after="100" w:afterAutospacing="1"/>
        <w:ind w:right="4"/>
        <w:rPr>
          <w:rFonts w:eastAsiaTheme="minorHAnsi"/>
          <w:bCs/>
          <w:color w:val="000000" w:themeColor="text1"/>
        </w:rPr>
      </w:pPr>
      <w:r w:rsidRPr="000145BD">
        <w:rPr>
          <w:bCs/>
          <w:color w:val="000000" w:themeColor="text1"/>
          <w:u w:val="single"/>
        </w:rPr>
        <w:t>Pickle</w:t>
      </w:r>
      <w:r w:rsidRPr="000145BD">
        <w:rPr>
          <w:bCs/>
          <w:color w:val="000000" w:themeColor="text1"/>
        </w:rPr>
        <w:t xml:space="preserve">: </w:t>
      </w:r>
      <w:r w:rsidRPr="000145BD">
        <w:rPr>
          <w:color w:val="000000"/>
        </w:rPr>
        <w:t xml:space="preserve">Python pickle module is used for serializing and de-serializing a Python object structure. Any object in Python can be pickled so that it can be saved on disk. </w:t>
      </w:r>
    </w:p>
    <w:p w14:paraId="5EC46DB5" w14:textId="77777777" w:rsidR="00846684" w:rsidRPr="000145BD" w:rsidRDefault="00846684" w:rsidP="00846684">
      <w:pPr>
        <w:pStyle w:val="ListParagraph"/>
        <w:widowControl w:val="0"/>
        <w:numPr>
          <w:ilvl w:val="0"/>
          <w:numId w:val="4"/>
        </w:numPr>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t xml:space="preserve">Then we can store the dataset in a variable (‘for example: </w:t>
      </w:r>
      <w:proofErr w:type="spellStart"/>
      <w:r w:rsidRPr="000145BD">
        <w:rPr>
          <w:color w:val="000000"/>
        </w:rPr>
        <w:t>file_path</w:t>
      </w:r>
      <w:proofErr w:type="spellEnd"/>
      <w:r w:rsidRPr="000145BD">
        <w:rPr>
          <w:color w:val="000000"/>
        </w:rPr>
        <w:t xml:space="preserve">’) </w:t>
      </w:r>
    </w:p>
    <w:p w14:paraId="30B19B5C" w14:textId="77777777" w:rsidR="00846684" w:rsidRPr="000145BD" w:rsidRDefault="00846684" w:rsidP="00846684">
      <w:pPr>
        <w:pStyle w:val="ListParagraph"/>
        <w:widowControl w:val="0"/>
        <w:numPr>
          <w:ilvl w:val="0"/>
          <w:numId w:val="4"/>
        </w:numPr>
        <w:pBdr>
          <w:top w:val="nil"/>
          <w:left w:val="nil"/>
          <w:bottom w:val="nil"/>
          <w:right w:val="nil"/>
          <w:between w:val="nil"/>
        </w:pBdr>
        <w:tabs>
          <w:tab w:val="left" w:pos="9356"/>
        </w:tabs>
        <w:spacing w:before="100" w:beforeAutospacing="1" w:after="100" w:afterAutospacing="1"/>
        <w:ind w:right="4"/>
      </w:pPr>
      <w:r w:rsidRPr="000145BD">
        <w:rPr>
          <w:color w:val="000000"/>
        </w:rPr>
        <w:t xml:space="preserve">Then we’ll save the dataset in pickle format in a variable(file) </w:t>
      </w:r>
    </w:p>
    <w:p w14:paraId="2F0DEE4D" w14:textId="56A69982" w:rsidR="00846684" w:rsidRPr="000145BD" w:rsidRDefault="00846684" w:rsidP="00846684">
      <w:pPr>
        <w:pStyle w:val="ListParagraph"/>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p>
    <w:p w14:paraId="3555EBD8" w14:textId="0303FC60" w:rsidR="00846684" w:rsidRPr="000145BD" w:rsidRDefault="00846684" w:rsidP="00846684">
      <w:pPr>
        <w:pStyle w:val="ListParagraph"/>
        <w:numPr>
          <w:ilvl w:val="0"/>
          <w:numId w:val="3"/>
        </w:numPr>
      </w:pPr>
      <w:proofErr w:type="spellStart"/>
      <w:r w:rsidRPr="000145BD">
        <w:rPr>
          <w:bCs/>
          <w:color w:val="000000" w:themeColor="text1"/>
          <w:u w:val="single"/>
        </w:rPr>
        <w:t>Numpy</w:t>
      </w:r>
      <w:proofErr w:type="spellEnd"/>
      <w:r w:rsidRPr="000145BD">
        <w:rPr>
          <w:bCs/>
          <w:color w:val="000000" w:themeColor="text1"/>
        </w:rPr>
        <w:t xml:space="preserve">: </w:t>
      </w:r>
      <w:r w:rsidRPr="000145BD">
        <w:rPr>
          <w:color w:val="222222"/>
          <w:shd w:val="clear" w:color="auto" w:fill="FFFFFF"/>
        </w:rPr>
        <w:t>NumPy is an array-processing package. It provides a high-performance multidimensional array object, and tools for working with these arrays</w:t>
      </w:r>
    </w:p>
    <w:p w14:paraId="4AF5A666" w14:textId="77777777" w:rsidR="00846684" w:rsidRPr="000145BD" w:rsidRDefault="00846684" w:rsidP="00846684">
      <w:pPr>
        <w:pStyle w:val="ListParagraph"/>
      </w:pPr>
    </w:p>
    <w:p w14:paraId="5E7FF94A" w14:textId="266422B9" w:rsidR="00846684" w:rsidRPr="000145BD" w:rsidRDefault="00846684" w:rsidP="00846684">
      <w:pPr>
        <w:pStyle w:val="ListParagraph"/>
        <w:numPr>
          <w:ilvl w:val="0"/>
          <w:numId w:val="3"/>
        </w:numPr>
        <w:rPr>
          <w:color w:val="000000" w:themeColor="text1"/>
        </w:rPr>
      </w:pPr>
      <w:r w:rsidRPr="000145BD">
        <w:rPr>
          <w:bCs/>
          <w:color w:val="000000" w:themeColor="text1"/>
          <w:u w:val="single"/>
        </w:rPr>
        <w:t>Pandas</w:t>
      </w:r>
      <w:r w:rsidRPr="000145BD">
        <w:rPr>
          <w:bCs/>
          <w:color w:val="000000" w:themeColor="text1"/>
        </w:rPr>
        <w:t xml:space="preserve">: </w:t>
      </w:r>
      <w:r w:rsidRPr="000145BD">
        <w:rPr>
          <w:color w:val="000000" w:themeColor="text1"/>
          <w:shd w:val="clear" w:color="auto" w:fill="FFFFFF"/>
        </w:rPr>
        <w:t>Pandas is a software library written for the Python programming language for data manipulation and analysis. In particular, it offers data structures and operations for manipulating numerical tables and time series.</w:t>
      </w:r>
    </w:p>
    <w:p w14:paraId="66C1EEC3" w14:textId="72E1ABB5" w:rsidR="00846684" w:rsidRPr="000145BD" w:rsidRDefault="00846684" w:rsidP="00524866">
      <w:pPr>
        <w:pStyle w:val="ListParagraph"/>
      </w:pPr>
    </w:p>
    <w:p w14:paraId="2C634607" w14:textId="77777777" w:rsidR="00524866" w:rsidRPr="000145BD" w:rsidRDefault="00524866" w:rsidP="00524866">
      <w:pPr>
        <w:pStyle w:val="ListParagraph"/>
        <w:numPr>
          <w:ilvl w:val="0"/>
          <w:numId w:val="3"/>
        </w:numPr>
      </w:pPr>
      <w:proofErr w:type="spellStart"/>
      <w:r w:rsidRPr="000145BD">
        <w:rPr>
          <w:bCs/>
          <w:color w:val="000000" w:themeColor="text1"/>
          <w:u w:val="single"/>
        </w:rPr>
        <w:t>Tfid</w:t>
      </w:r>
      <w:proofErr w:type="spellEnd"/>
      <w:r w:rsidRPr="000145BD">
        <w:rPr>
          <w:bCs/>
          <w:color w:val="000000" w:themeColor="text1"/>
          <w:u w:val="single"/>
        </w:rPr>
        <w:t xml:space="preserve"> Vectorizer</w:t>
      </w:r>
      <w:r w:rsidRPr="000145BD">
        <w:rPr>
          <w:bCs/>
          <w:color w:val="000000" w:themeColor="text1"/>
        </w:rPr>
        <w:t xml:space="preserve">: </w:t>
      </w:r>
      <w:r w:rsidRPr="000145BD">
        <w:rPr>
          <w:color w:val="222222"/>
          <w:shd w:val="clear" w:color="auto" w:fill="FFFFFF"/>
        </w:rPr>
        <w:t>The </w:t>
      </w:r>
      <w:proofErr w:type="spellStart"/>
      <w:r w:rsidRPr="000145BD">
        <w:rPr>
          <w:color w:val="222222"/>
          <w:shd w:val="clear" w:color="auto" w:fill="FFFFFF"/>
        </w:rPr>
        <w:t>TfidfVectorizer</w:t>
      </w:r>
      <w:proofErr w:type="spellEnd"/>
      <w:r w:rsidRPr="000145BD">
        <w:rPr>
          <w:color w:val="222222"/>
          <w:shd w:val="clear" w:color="auto" w:fill="FFFFFF"/>
        </w:rPr>
        <w:t> will tokenize documents, learn the vocabulary and inverse document frequency weightings, and allow you to encode new documents</w:t>
      </w:r>
    </w:p>
    <w:p w14:paraId="2A05D961" w14:textId="77777777" w:rsidR="00524866" w:rsidRPr="000145BD" w:rsidRDefault="00524866" w:rsidP="00524866">
      <w:pPr>
        <w:pStyle w:val="ListParagraph"/>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p>
    <w:p w14:paraId="2AAB7AA0" w14:textId="730ACC07" w:rsidR="00524866" w:rsidRPr="000145BD" w:rsidRDefault="00524866" w:rsidP="00524866">
      <w:pPr>
        <w:pStyle w:val="ListParagraph"/>
        <w:numPr>
          <w:ilvl w:val="0"/>
          <w:numId w:val="3"/>
        </w:numPr>
        <w:rPr>
          <w:bCs/>
        </w:rPr>
      </w:pPr>
      <w:r w:rsidRPr="000145BD">
        <w:rPr>
          <w:bCs/>
          <w:color w:val="000000" w:themeColor="text1"/>
          <w:u w:val="single"/>
        </w:rPr>
        <w:t>Count Vectorizer:</w:t>
      </w:r>
      <w:r w:rsidRPr="000145BD">
        <w:rPr>
          <w:bCs/>
          <w:color w:val="222222"/>
          <w:shd w:val="clear" w:color="auto" w:fill="FFFFFF"/>
        </w:rPr>
        <w:t xml:space="preserve"> The </w:t>
      </w:r>
      <w:proofErr w:type="spellStart"/>
      <w:r w:rsidRPr="000145BD">
        <w:rPr>
          <w:bCs/>
          <w:color w:val="222222"/>
          <w:shd w:val="clear" w:color="auto" w:fill="FFFFFF"/>
        </w:rPr>
        <w:t>CountVectorizer</w:t>
      </w:r>
      <w:proofErr w:type="spellEnd"/>
      <w:r w:rsidRPr="000145BD">
        <w:rPr>
          <w:bCs/>
          <w:color w:val="222222"/>
          <w:shd w:val="clear" w:color="auto" w:fill="FFFFFF"/>
        </w:rPr>
        <w:t> provides a simple way to both tokenize a collection of text documents and build a vocabulary of known words</w:t>
      </w:r>
      <w:ins w:id="16" w:author="CollegeCore Education" w:date="2020-05-29T19:26:00Z">
        <w:r w:rsidR="00CC351B">
          <w:rPr>
            <w:bCs/>
            <w:color w:val="222222"/>
            <w:shd w:val="clear" w:color="auto" w:fill="FFFFFF"/>
          </w:rPr>
          <w:t xml:space="preserve">. It </w:t>
        </w:r>
      </w:ins>
      <w:del w:id="17" w:author="CollegeCore Education" w:date="2020-05-29T19:26:00Z">
        <w:r w:rsidRPr="000145BD" w:rsidDel="00CC351B">
          <w:rPr>
            <w:bCs/>
            <w:color w:val="222222"/>
            <w:shd w:val="clear" w:color="auto" w:fill="FFFFFF"/>
          </w:rPr>
          <w:delText xml:space="preserve">, but </w:delText>
        </w:r>
      </w:del>
      <w:r w:rsidRPr="000145BD">
        <w:rPr>
          <w:bCs/>
          <w:color w:val="222222"/>
          <w:shd w:val="clear" w:color="auto" w:fill="FFFFFF"/>
        </w:rPr>
        <w:t xml:space="preserve">also </w:t>
      </w:r>
      <w:ins w:id="18" w:author="CollegeCore Education" w:date="2020-05-29T19:26:00Z">
        <w:r w:rsidR="00CC351B">
          <w:rPr>
            <w:bCs/>
            <w:color w:val="222222"/>
            <w:shd w:val="clear" w:color="auto" w:fill="FFFFFF"/>
          </w:rPr>
          <w:t xml:space="preserve">enables you </w:t>
        </w:r>
      </w:ins>
      <w:r w:rsidRPr="000145BD">
        <w:rPr>
          <w:bCs/>
          <w:color w:val="222222"/>
          <w:shd w:val="clear" w:color="auto" w:fill="FFFFFF"/>
        </w:rPr>
        <w:t>to encode new documents using that vocabulary.</w:t>
      </w:r>
    </w:p>
    <w:p w14:paraId="71C445F4" w14:textId="0112647E" w:rsidR="00846684" w:rsidRPr="000145BD" w:rsidRDefault="00846684" w:rsidP="00524866">
      <w:pPr>
        <w:pStyle w:val="ListParagraph"/>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p>
    <w:p w14:paraId="496354C6" w14:textId="15B7BEF1" w:rsidR="00524866" w:rsidRPr="000145BD" w:rsidRDefault="00524866" w:rsidP="00524866">
      <w:pPr>
        <w:pStyle w:val="ListParagraph"/>
        <w:numPr>
          <w:ilvl w:val="0"/>
          <w:numId w:val="3"/>
        </w:numPr>
        <w:rPr>
          <w:bCs/>
        </w:rPr>
      </w:pPr>
      <w:r w:rsidRPr="000145BD">
        <w:rPr>
          <w:bCs/>
          <w:color w:val="000000" w:themeColor="text1"/>
          <w:u w:val="single"/>
        </w:rPr>
        <w:lastRenderedPageBreak/>
        <w:t>Cosine Similarity:</w:t>
      </w:r>
      <w:r w:rsidRPr="000145BD">
        <w:rPr>
          <w:bCs/>
          <w:i/>
          <w:iCs/>
          <w:color w:val="5F6368"/>
          <w:shd w:val="clear" w:color="auto" w:fill="FFFFFF"/>
        </w:rPr>
        <w:t xml:space="preserve"> </w:t>
      </w:r>
      <w:r w:rsidRPr="000145BD">
        <w:rPr>
          <w:rStyle w:val="Emphasis"/>
          <w:bCs/>
          <w:i w:val="0"/>
          <w:iCs w:val="0"/>
          <w:color w:val="5F6368"/>
          <w:shd w:val="clear" w:color="auto" w:fill="FFFFFF"/>
        </w:rPr>
        <w:t>Cosine similarity</w:t>
      </w:r>
      <w:r w:rsidRPr="000145BD">
        <w:rPr>
          <w:bCs/>
          <w:color w:val="4D5156"/>
          <w:shd w:val="clear" w:color="auto" w:fill="FFFFFF"/>
        </w:rPr>
        <w:t> is a measure of similarity between two non-zero vectors of an inner product space that measures the cosine of the angle between them.</w:t>
      </w:r>
    </w:p>
    <w:p w14:paraId="17F16908" w14:textId="5E343D2F" w:rsidR="00846684" w:rsidRPr="000145BD" w:rsidRDefault="00846684" w:rsidP="00524866">
      <w:pPr>
        <w:pStyle w:val="ListParagraph"/>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p>
    <w:p w14:paraId="76A11D21" w14:textId="2A7697FC" w:rsidR="00524866" w:rsidRPr="000145BD" w:rsidRDefault="00524866" w:rsidP="00524866">
      <w:pPr>
        <w:pStyle w:val="ListParagraph"/>
        <w:numPr>
          <w:ilvl w:val="0"/>
          <w:numId w:val="3"/>
        </w:numPr>
        <w:rPr>
          <w:bCs/>
        </w:rPr>
      </w:pPr>
      <w:r w:rsidRPr="000145BD">
        <w:rPr>
          <w:bCs/>
          <w:color w:val="222222"/>
          <w:shd w:val="clear" w:color="auto" w:fill="FFFFFF"/>
        </w:rPr>
        <w:t>Linear Kernel is used when the data is Linearly separable, that is, it can be separated using a single Line. </w:t>
      </w:r>
    </w:p>
    <w:p w14:paraId="4E7DC0BB" w14:textId="77777777" w:rsidR="00524866" w:rsidRPr="000145BD" w:rsidRDefault="00524866"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p>
    <w:p w14:paraId="449527D6" w14:textId="0214B202" w:rsidR="007F380F"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Step 2: Loading the dataset as follows and converting it into pandas format for further operations:</w:t>
      </w:r>
    </w:p>
    <w:p w14:paraId="3348FA4E" w14:textId="15F2CD7F" w:rsidR="007F380F"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noProof/>
          <w:color w:val="000000" w:themeColor="text1"/>
        </w:rPr>
        <w:drawing>
          <wp:inline distT="0" distB="0" distL="0" distR="0" wp14:anchorId="4B42E390" wp14:editId="4D357096">
            <wp:extent cx="5727700" cy="669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6 at 4.15.32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669925"/>
                    </a:xfrm>
                    <a:prstGeom prst="rect">
                      <a:avLst/>
                    </a:prstGeom>
                  </pic:spPr>
                </pic:pic>
              </a:graphicData>
            </a:graphic>
          </wp:inline>
        </w:drawing>
      </w:r>
    </w:p>
    <w:p w14:paraId="6A1D195C" w14:textId="1C62EDE4" w:rsidR="007F380F"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Step 3: Pre-Processing data</w:t>
      </w:r>
    </w:p>
    <w:p w14:paraId="1A4D0698" w14:textId="0837F325" w:rsidR="007F380F"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Here is a snapshot of the database we used :</w:t>
      </w:r>
    </w:p>
    <w:p w14:paraId="6577950D" w14:textId="436FBF4D" w:rsidR="007F380F"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noProof/>
          <w:color w:val="000000" w:themeColor="text1"/>
        </w:rPr>
        <w:drawing>
          <wp:inline distT="0" distB="0" distL="0" distR="0" wp14:anchorId="310ABA26" wp14:editId="1B2B0756">
            <wp:extent cx="5954845" cy="2606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6 at 4.19.06 PM.png"/>
                    <pic:cNvPicPr/>
                  </pic:nvPicPr>
                  <pic:blipFill>
                    <a:blip r:embed="rId11">
                      <a:extLst>
                        <a:ext uri="{28A0092B-C50C-407E-A947-70E740481C1C}">
                          <a14:useLocalDpi xmlns:a14="http://schemas.microsoft.com/office/drawing/2010/main" val="0"/>
                        </a:ext>
                      </a:extLst>
                    </a:blip>
                    <a:stretch>
                      <a:fillRect/>
                    </a:stretch>
                  </pic:blipFill>
                  <pic:spPr>
                    <a:xfrm>
                      <a:off x="0" y="0"/>
                      <a:ext cx="5954845" cy="2606400"/>
                    </a:xfrm>
                    <a:prstGeom prst="rect">
                      <a:avLst/>
                    </a:prstGeom>
                  </pic:spPr>
                </pic:pic>
              </a:graphicData>
            </a:graphic>
          </wp:inline>
        </w:drawing>
      </w:r>
    </w:p>
    <w:p w14:paraId="1EC2445A" w14:textId="77777777" w:rsidR="007F380F"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p>
    <w:p w14:paraId="51AC8097" w14:textId="77777777" w:rsidR="00952E71"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 xml:space="preserve">As visible ,there are multiple attributes to each movie such as runtime, star-rating, tagline, story, </w:t>
      </w:r>
      <w:proofErr w:type="spellStart"/>
      <w:r w:rsidRPr="000145BD">
        <w:rPr>
          <w:bCs/>
          <w:color w:val="000000" w:themeColor="text1"/>
        </w:rPr>
        <w:t>genere</w:t>
      </w:r>
      <w:proofErr w:type="spellEnd"/>
      <w:r w:rsidRPr="000145BD">
        <w:rPr>
          <w:bCs/>
          <w:color w:val="000000" w:themeColor="text1"/>
        </w:rPr>
        <w:t xml:space="preserve"> etc…</w:t>
      </w:r>
      <w:r w:rsidR="00952E71" w:rsidRPr="000145BD">
        <w:rPr>
          <w:bCs/>
          <w:color w:val="000000" w:themeColor="text1"/>
        </w:rPr>
        <w:t xml:space="preserve"> </w:t>
      </w:r>
    </w:p>
    <w:p w14:paraId="39646A51" w14:textId="77777777" w:rsidR="00952E71"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By pre-processing we need to identify the attributes which would give the most accurate results.</w:t>
      </w:r>
      <w:r w:rsidR="00952E71" w:rsidRPr="000145BD">
        <w:rPr>
          <w:bCs/>
          <w:color w:val="000000" w:themeColor="text1"/>
        </w:rPr>
        <w:t xml:space="preserve"> </w:t>
      </w:r>
    </w:p>
    <w:p w14:paraId="4C0AD12F" w14:textId="7AD60FC3" w:rsidR="007F380F" w:rsidRPr="000145BD" w:rsidRDefault="007F380F"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 xml:space="preserve">After trying out numerous </w:t>
      </w:r>
      <w:r w:rsidR="00952E71" w:rsidRPr="000145BD">
        <w:rPr>
          <w:bCs/>
          <w:color w:val="000000" w:themeColor="text1"/>
        </w:rPr>
        <w:t>combinations, overview and soup gave the most accurate results and therefore were used as the basis for checking similarity in the feature comparisons.</w:t>
      </w:r>
      <w:r w:rsidRPr="000145BD">
        <w:rPr>
          <w:bCs/>
          <w:color w:val="000000" w:themeColor="text1"/>
        </w:rPr>
        <w:t xml:space="preserve">          </w:t>
      </w:r>
      <w:r w:rsidR="00952E71" w:rsidRPr="000145BD">
        <w:rPr>
          <w:bCs/>
          <w:color w:val="000000" w:themeColor="text1"/>
        </w:rPr>
        <w:t xml:space="preserve">     </w:t>
      </w:r>
      <w:r w:rsidR="00952E71" w:rsidRPr="000145BD">
        <w:rPr>
          <w:bCs/>
          <w:noProof/>
          <w:color w:val="000000" w:themeColor="text1"/>
        </w:rPr>
        <w:drawing>
          <wp:inline distT="0" distB="0" distL="0" distR="0" wp14:anchorId="173C4FFD" wp14:editId="7FD554CE">
            <wp:extent cx="3200400" cy="66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26 at 4.26.35 PM.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660400"/>
                    </a:xfrm>
                    <a:prstGeom prst="rect">
                      <a:avLst/>
                    </a:prstGeom>
                  </pic:spPr>
                </pic:pic>
              </a:graphicData>
            </a:graphic>
          </wp:inline>
        </w:drawing>
      </w:r>
    </w:p>
    <w:p w14:paraId="6769A59A" w14:textId="77777777" w:rsidR="00952E71" w:rsidRPr="000145BD" w:rsidRDefault="00952E71"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p>
    <w:p w14:paraId="56C8D9CA" w14:textId="56D53CA8" w:rsidR="00EB014C" w:rsidRPr="000145BD" w:rsidRDefault="00952E71"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 xml:space="preserve">Step 4: Convert the features into vector format so that program could process it </w:t>
      </w:r>
      <w:r w:rsidR="00EB014C" w:rsidRPr="000145BD">
        <w:rPr>
          <w:bCs/>
          <w:color w:val="000000" w:themeColor="text1"/>
        </w:rPr>
        <w:t xml:space="preserve">using </w:t>
      </w:r>
      <w:proofErr w:type="spellStart"/>
      <w:r w:rsidR="00EB014C" w:rsidRPr="000145BD">
        <w:rPr>
          <w:bCs/>
          <w:color w:val="000000" w:themeColor="text1"/>
        </w:rPr>
        <w:t>TfidVectorizer</w:t>
      </w:r>
      <w:proofErr w:type="spellEnd"/>
      <w:r w:rsidR="00EB014C" w:rsidRPr="000145BD">
        <w:rPr>
          <w:bCs/>
          <w:color w:val="000000" w:themeColor="text1"/>
        </w:rPr>
        <w:t xml:space="preserve"> or </w:t>
      </w:r>
      <w:proofErr w:type="spellStart"/>
      <w:r w:rsidR="00EB014C" w:rsidRPr="000145BD">
        <w:rPr>
          <w:bCs/>
          <w:color w:val="000000" w:themeColor="text1"/>
        </w:rPr>
        <w:t>CountVectorizer</w:t>
      </w:r>
      <w:proofErr w:type="spellEnd"/>
    </w:p>
    <w:p w14:paraId="4D84E29B" w14:textId="67F09E00" w:rsidR="00EB014C" w:rsidRPr="000145BD" w:rsidRDefault="00EB014C"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noProof/>
          <w:color w:val="000000" w:themeColor="text1"/>
        </w:rPr>
        <w:drawing>
          <wp:inline distT="0" distB="0" distL="0" distR="0" wp14:anchorId="14EA5C9D" wp14:editId="72E7DBDD">
            <wp:extent cx="5727700" cy="530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26 at 4.33.11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530860"/>
                    </a:xfrm>
                    <a:prstGeom prst="rect">
                      <a:avLst/>
                    </a:prstGeom>
                  </pic:spPr>
                </pic:pic>
              </a:graphicData>
            </a:graphic>
          </wp:inline>
        </w:drawing>
      </w:r>
    </w:p>
    <w:p w14:paraId="19F7E9A6" w14:textId="77777777" w:rsidR="00EB014C" w:rsidRPr="000145BD" w:rsidRDefault="00EB014C"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Note:</w:t>
      </w:r>
      <w:r w:rsidRPr="000145BD">
        <w:rPr>
          <w:color w:val="1D1F22"/>
        </w:rPr>
        <w:t xml:space="preserve"> The </w:t>
      </w:r>
      <w:proofErr w:type="spellStart"/>
      <w:r w:rsidRPr="000145BD">
        <w:rPr>
          <w:color w:val="222222"/>
        </w:rPr>
        <w:t>stop_words</w:t>
      </w:r>
      <w:proofErr w:type="spellEnd"/>
      <w:r w:rsidRPr="000145BD">
        <w:rPr>
          <w:color w:val="222222"/>
        </w:rPr>
        <w:t xml:space="preserve"> </w:t>
      </w:r>
      <w:r w:rsidRPr="000145BD">
        <w:rPr>
          <w:color w:val="1D1F22"/>
        </w:rPr>
        <w:t xml:space="preserve">attribute can get large and increase the model size when pickling. </w:t>
      </w:r>
      <w:r w:rsidR="00952E71" w:rsidRPr="000145BD">
        <w:rPr>
          <w:bCs/>
          <w:color w:val="000000" w:themeColor="text1"/>
        </w:rPr>
        <w:t xml:space="preserve">     </w:t>
      </w:r>
    </w:p>
    <w:p w14:paraId="3D324AB2" w14:textId="00EA5765" w:rsidR="00447DA2" w:rsidRPr="000145BD" w:rsidRDefault="00EB014C" w:rsidP="007F380F">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Step 5: Finding the similarity between the features of diff films</w:t>
      </w:r>
      <w:r w:rsidR="00447DA2" w:rsidRPr="000145BD">
        <w:rPr>
          <w:bCs/>
          <w:color w:val="000000" w:themeColor="text1"/>
        </w:rPr>
        <w:t xml:space="preserve"> using </w:t>
      </w:r>
      <w:del w:id="19" w:author="CollegeCore Education" w:date="2020-05-29T19:28:00Z">
        <w:r w:rsidR="00447DA2" w:rsidRPr="000145BD" w:rsidDel="00CC351B">
          <w:rPr>
            <w:bCs/>
            <w:color w:val="000000" w:themeColor="text1"/>
          </w:rPr>
          <w:delText>cosinesimilarity</w:delText>
        </w:r>
      </w:del>
      <w:ins w:id="20" w:author="CollegeCore Education" w:date="2020-05-29T19:28:00Z">
        <w:r w:rsidR="00CC351B" w:rsidRPr="000145BD">
          <w:rPr>
            <w:bCs/>
            <w:color w:val="000000" w:themeColor="text1"/>
          </w:rPr>
          <w:t>cosine similarity</w:t>
        </w:r>
      </w:ins>
      <w:r w:rsidR="00447DA2" w:rsidRPr="000145BD">
        <w:rPr>
          <w:bCs/>
          <w:color w:val="000000" w:themeColor="text1"/>
        </w:rPr>
        <w:t xml:space="preserve"> or </w:t>
      </w:r>
      <w:del w:id="21" w:author="CollegeCore Education" w:date="2020-05-29T19:28:00Z">
        <w:r w:rsidR="00447DA2" w:rsidRPr="000145BD" w:rsidDel="00CC351B">
          <w:rPr>
            <w:bCs/>
            <w:color w:val="000000" w:themeColor="text1"/>
          </w:rPr>
          <w:delText>linearkernel</w:delText>
        </w:r>
      </w:del>
      <w:ins w:id="22" w:author="CollegeCore Education" w:date="2020-05-29T19:28:00Z">
        <w:r w:rsidR="00CC351B" w:rsidRPr="000145BD">
          <w:rPr>
            <w:bCs/>
            <w:color w:val="000000" w:themeColor="text1"/>
          </w:rPr>
          <w:t>linear kernel</w:t>
        </w:r>
      </w:ins>
      <w:r w:rsidR="00447DA2" w:rsidRPr="000145BD">
        <w:rPr>
          <w:bCs/>
          <w:color w:val="000000" w:themeColor="text1"/>
        </w:rPr>
        <w:t xml:space="preserve"> :</w:t>
      </w:r>
    </w:p>
    <w:p w14:paraId="6DC6C75B" w14:textId="77777777"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noProof/>
          <w:color w:val="000000" w:themeColor="text1"/>
        </w:rPr>
        <w:drawing>
          <wp:inline distT="0" distB="0" distL="0" distR="0" wp14:anchorId="4DB616BB" wp14:editId="67D3F545">
            <wp:extent cx="5473700" cy="149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26 at 4.35.58 PM.png"/>
                    <pic:cNvPicPr/>
                  </pic:nvPicPr>
                  <pic:blipFill>
                    <a:blip r:embed="rId14">
                      <a:extLst>
                        <a:ext uri="{28A0092B-C50C-407E-A947-70E740481C1C}">
                          <a14:useLocalDpi xmlns:a14="http://schemas.microsoft.com/office/drawing/2010/main" val="0"/>
                        </a:ext>
                      </a:extLst>
                    </a:blip>
                    <a:stretch>
                      <a:fillRect/>
                    </a:stretch>
                  </pic:blipFill>
                  <pic:spPr>
                    <a:xfrm>
                      <a:off x="0" y="0"/>
                      <a:ext cx="5473700" cy="1498600"/>
                    </a:xfrm>
                    <a:prstGeom prst="rect">
                      <a:avLst/>
                    </a:prstGeom>
                  </pic:spPr>
                </pic:pic>
              </a:graphicData>
            </a:graphic>
          </wp:inline>
        </w:drawing>
      </w:r>
    </w:p>
    <w:p w14:paraId="67662108" w14:textId="4AEB365B"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bCs/>
          <w:color w:val="000000" w:themeColor="text1"/>
        </w:rPr>
        <w:t xml:space="preserve">Step 6:  </w:t>
      </w:r>
      <w:r w:rsidRPr="000145BD">
        <w:rPr>
          <w:color w:val="000000"/>
        </w:rPr>
        <w:t xml:space="preserve">Convert the outcomes(titles) in </w:t>
      </w:r>
      <w:proofErr w:type="spellStart"/>
      <w:r w:rsidRPr="000145BD">
        <w:rPr>
          <w:color w:val="000000"/>
        </w:rPr>
        <w:t>dataframe</w:t>
      </w:r>
      <w:proofErr w:type="spellEnd"/>
      <w:r w:rsidRPr="000145BD">
        <w:rPr>
          <w:color w:val="000000"/>
        </w:rPr>
        <w:t xml:space="preserve">/series format using panda Then you interchange the position of titles and index </w:t>
      </w:r>
    </w:p>
    <w:p w14:paraId="540E1343" w14:textId="2FB6EDF6"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t xml:space="preserve">Reason-: This is done because of the simple reason that it is easier to process </w:t>
      </w:r>
      <w:proofErr w:type="spellStart"/>
      <w:r w:rsidRPr="000145BD">
        <w:rPr>
          <w:color w:val="000000"/>
        </w:rPr>
        <w:t>numericals</w:t>
      </w:r>
      <w:proofErr w:type="spellEnd"/>
      <w:r w:rsidRPr="000145BD">
        <w:rPr>
          <w:color w:val="000000"/>
        </w:rPr>
        <w:t xml:space="preserve"> rather than text </w:t>
      </w:r>
    </w:p>
    <w:p w14:paraId="24C4B214" w14:textId="6F5ABBCE"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t xml:space="preserve">For </w:t>
      </w:r>
      <w:proofErr w:type="spellStart"/>
      <w:r w:rsidRPr="000145BD">
        <w:rPr>
          <w:color w:val="000000"/>
        </w:rPr>
        <w:t>Example:The</w:t>
      </w:r>
      <w:proofErr w:type="spellEnd"/>
      <w:r w:rsidRPr="000145BD">
        <w:rPr>
          <w:color w:val="000000"/>
        </w:rPr>
        <w:t xml:space="preserve"> movie “Dark Knight Rises” .It is stored with the key 1, where value: Dark </w:t>
      </w:r>
    </w:p>
    <w:p w14:paraId="582AA095" w14:textId="77777777"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t xml:space="preserve">1:Dark Knight Rises </w:t>
      </w:r>
    </w:p>
    <w:p w14:paraId="6695CC72" w14:textId="1629AEFB"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t>We interchange the key with value</w:t>
      </w:r>
    </w:p>
    <w:p w14:paraId="58FD9C5E" w14:textId="44E52ABC"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color w:val="000000"/>
        </w:rPr>
      </w:pPr>
      <w:r w:rsidRPr="000145BD">
        <w:rPr>
          <w:color w:val="000000"/>
        </w:rPr>
        <w:t>Dark Knight Rises:1 (The key now is Dark Knight Rises and the Title/value is 1 which is easier to process.)</w:t>
      </w:r>
    </w:p>
    <w:p w14:paraId="5398B0CA" w14:textId="1B981EC8" w:rsidR="00321B99"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This is done as follows:</w:t>
      </w:r>
      <w:r w:rsidRPr="000145BD">
        <w:rPr>
          <w:bCs/>
          <w:noProof/>
          <w:color w:val="000000" w:themeColor="text1"/>
        </w:rPr>
        <w:drawing>
          <wp:inline distT="0" distB="0" distL="0" distR="0" wp14:anchorId="14ED99C6" wp14:editId="45397324">
            <wp:extent cx="4635500" cy="44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26 at 4.42.14 PM.png"/>
                    <pic:cNvPicPr/>
                  </pic:nvPicPr>
                  <pic:blipFill>
                    <a:blip r:embed="rId15">
                      <a:extLst>
                        <a:ext uri="{28A0092B-C50C-407E-A947-70E740481C1C}">
                          <a14:useLocalDpi xmlns:a14="http://schemas.microsoft.com/office/drawing/2010/main" val="0"/>
                        </a:ext>
                      </a:extLst>
                    </a:blip>
                    <a:stretch>
                      <a:fillRect/>
                    </a:stretch>
                  </pic:blipFill>
                  <pic:spPr>
                    <a:xfrm>
                      <a:off x="0" y="0"/>
                      <a:ext cx="4635500" cy="444500"/>
                    </a:xfrm>
                    <a:prstGeom prst="rect">
                      <a:avLst/>
                    </a:prstGeom>
                  </pic:spPr>
                </pic:pic>
              </a:graphicData>
            </a:graphic>
          </wp:inline>
        </w:drawing>
      </w:r>
    </w:p>
    <w:p w14:paraId="2E403337" w14:textId="39277F08"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themeColor="text1"/>
        </w:rPr>
        <w:t xml:space="preserve">Step 7:  </w:t>
      </w:r>
      <w:r w:rsidRPr="000145BD">
        <w:rPr>
          <w:bCs/>
          <w:color w:val="000000"/>
        </w:rPr>
        <w:t>Create a</w:t>
      </w:r>
      <w:del w:id="23" w:author="CollegeCore Education" w:date="2020-05-29T19:29:00Z">
        <w:r w:rsidRPr="000145BD" w:rsidDel="00CC351B">
          <w:rPr>
            <w:bCs/>
            <w:color w:val="000000"/>
          </w:rPr>
          <w:delText>n</w:delText>
        </w:r>
      </w:del>
      <w:r w:rsidRPr="000145BD">
        <w:rPr>
          <w:bCs/>
          <w:color w:val="000000"/>
        </w:rPr>
        <w:t xml:space="preserve"> user defined function to store the process of sorting and para</w:t>
      </w:r>
      <w:ins w:id="24" w:author="CollegeCore Education" w:date="2020-05-29T19:29:00Z">
        <w:r w:rsidR="00CC351B">
          <w:rPr>
            <w:bCs/>
            <w:color w:val="000000"/>
          </w:rPr>
          <w:t xml:space="preserve"> </w:t>
        </w:r>
      </w:ins>
      <w:r w:rsidRPr="000145BD">
        <w:rPr>
          <w:bCs/>
          <w:color w:val="000000"/>
        </w:rPr>
        <w:t xml:space="preserve">wise phrase </w:t>
      </w:r>
    </w:p>
    <w:p w14:paraId="756FAA47" w14:textId="008498F4" w:rsidR="00321B99" w:rsidRPr="000145BD" w:rsidRDefault="00321B99" w:rsidP="00447DA2">
      <w:pPr>
        <w:widowControl w:val="0"/>
        <w:pBdr>
          <w:top w:val="nil"/>
          <w:left w:val="nil"/>
          <w:bottom w:val="nil"/>
          <w:right w:val="nil"/>
          <w:between w:val="nil"/>
        </w:pBdr>
        <w:tabs>
          <w:tab w:val="left" w:pos="9356"/>
        </w:tabs>
        <w:spacing w:before="100" w:beforeAutospacing="1" w:after="100" w:afterAutospacing="1"/>
        <w:ind w:right="4"/>
        <w:rPr>
          <w:bCs/>
          <w:color w:val="000000"/>
          <w:sz w:val="28"/>
          <w:szCs w:val="28"/>
        </w:rPr>
      </w:pPr>
      <w:r w:rsidRPr="000145BD">
        <w:rPr>
          <w:bCs/>
          <w:noProof/>
          <w:color w:val="000000" w:themeColor="text1"/>
        </w:rPr>
        <w:lastRenderedPageBreak/>
        <w:drawing>
          <wp:inline distT="0" distB="0" distL="0" distR="0" wp14:anchorId="7A8C5C7C" wp14:editId="21C43DD3">
            <wp:extent cx="5727700" cy="1234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26 at 4.46.10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234440"/>
                    </a:xfrm>
                    <a:prstGeom prst="rect">
                      <a:avLst/>
                    </a:prstGeom>
                  </pic:spPr>
                </pic:pic>
              </a:graphicData>
            </a:graphic>
          </wp:inline>
        </w:drawing>
      </w:r>
    </w:p>
    <w:p w14:paraId="0B509346" w14:textId="77777777" w:rsidR="00447DA2" w:rsidRPr="000145BD" w:rsidRDefault="00447DA2" w:rsidP="00447DA2">
      <w:pPr>
        <w:pStyle w:val="ListParagraph"/>
        <w:widowControl w:val="0"/>
        <w:numPr>
          <w:ilvl w:val="0"/>
          <w:numId w:val="5"/>
        </w:numPr>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Under this function execute para-wise phrasing as done below </w:t>
      </w:r>
    </w:p>
    <w:p w14:paraId="2D2E9895" w14:textId="77777777" w:rsidR="00447DA2" w:rsidRPr="000145BD" w:rsidRDefault="00447DA2" w:rsidP="00447DA2">
      <w:pPr>
        <w:pStyle w:val="ListParagraph"/>
        <w:widowControl w:val="0"/>
        <w:numPr>
          <w:ilvl w:val="0"/>
          <w:numId w:val="5"/>
        </w:numPr>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Then sort the similarity in descending order to find most similar movies-: </w:t>
      </w:r>
    </w:p>
    <w:p w14:paraId="6FA04FC9" w14:textId="77777777" w:rsidR="00447DA2" w:rsidRPr="000145BD" w:rsidRDefault="00447DA2" w:rsidP="00447DA2">
      <w:pPr>
        <w:pStyle w:val="ListParagraph"/>
        <w:widowControl w:val="0"/>
        <w:numPr>
          <w:ilvl w:val="0"/>
          <w:numId w:val="5"/>
        </w:numPr>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Then choose how many outcomes(similar movies ) you want-: </w:t>
      </w:r>
    </w:p>
    <w:p w14:paraId="74989E57" w14:textId="7755BE03" w:rsidR="00447DA2" w:rsidRPr="000145BD" w:rsidRDefault="00447DA2" w:rsidP="00447DA2">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Then get movie indices by-:</w:t>
      </w:r>
      <w:r w:rsidRPr="000145BD">
        <w:rPr>
          <w:b/>
          <w:color w:val="000000"/>
        </w:rPr>
        <w:t xml:space="preserve"> </w:t>
      </w:r>
      <w:r w:rsidRPr="000145BD">
        <w:rPr>
          <w:bCs/>
          <w:color w:val="000000"/>
        </w:rPr>
        <w:t>Return movie titles</w:t>
      </w:r>
    </w:p>
    <w:p w14:paraId="79A72D8D" w14:textId="1D8B60BA" w:rsidR="00321B99" w:rsidRPr="000145BD" w:rsidRDefault="00321B99" w:rsidP="00321B99">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Note: Pandas provide a unique method to retrieve rows from a Data frame. </w:t>
      </w:r>
      <w:proofErr w:type="spellStart"/>
      <w:r w:rsidRPr="000145BD">
        <w:rPr>
          <w:rFonts w:eastAsia="Courier New"/>
          <w:bCs/>
          <w:color w:val="000000"/>
        </w:rPr>
        <w:t>Dataframe.iloc</w:t>
      </w:r>
      <w:proofErr w:type="spellEnd"/>
      <w:r w:rsidRPr="000145BD">
        <w:rPr>
          <w:rFonts w:eastAsia="Courier New"/>
          <w:bCs/>
          <w:color w:val="000000"/>
        </w:rPr>
        <w:t xml:space="preserve">[] </w:t>
      </w:r>
      <w:r w:rsidRPr="000145BD">
        <w:rPr>
          <w:bCs/>
          <w:color w:val="000000"/>
        </w:rPr>
        <w:t xml:space="preserve">method is used when the index label of a data frame is something other than numeric series of 0, 1, 2, 3....n or in case the user doesn’t know the index label. </w:t>
      </w:r>
    </w:p>
    <w:p w14:paraId="1FF625C1" w14:textId="0877DEB3" w:rsidR="00321B99" w:rsidRPr="000145BD" w:rsidRDefault="00321B99" w:rsidP="00321B99">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Cs/>
          <w:color w:val="000000" w:themeColor="text1"/>
        </w:rPr>
        <w:t>Step 8: Ask the user to enter his favourite movie and Execute the function you have created and store it in a variable and Print the variable</w:t>
      </w:r>
    </w:p>
    <w:p w14:paraId="40E77A6E" w14:textId="39DCBCB4" w:rsidR="00447DA2" w:rsidRPr="000145BD" w:rsidRDefault="00321B99" w:rsidP="00447DA2">
      <w:pPr>
        <w:widowControl w:val="0"/>
        <w:pBdr>
          <w:top w:val="nil"/>
          <w:left w:val="nil"/>
          <w:bottom w:val="nil"/>
          <w:right w:val="nil"/>
          <w:between w:val="nil"/>
        </w:pBdr>
        <w:tabs>
          <w:tab w:val="left" w:pos="9356"/>
        </w:tabs>
        <w:spacing w:before="100" w:beforeAutospacing="1" w:after="100" w:afterAutospacing="1"/>
        <w:ind w:right="4"/>
        <w:rPr>
          <w:bCs/>
          <w:color w:val="000000"/>
          <w:sz w:val="28"/>
          <w:szCs w:val="28"/>
        </w:rPr>
      </w:pPr>
      <w:r w:rsidRPr="000145BD">
        <w:rPr>
          <w:bCs/>
          <w:noProof/>
          <w:color w:val="000000"/>
          <w:sz w:val="28"/>
          <w:szCs w:val="28"/>
        </w:rPr>
        <w:drawing>
          <wp:inline distT="0" distB="0" distL="0" distR="0" wp14:anchorId="64402153" wp14:editId="66F43622">
            <wp:extent cx="4089400" cy="850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26 at 4.51.08 PM.png"/>
                    <pic:cNvPicPr/>
                  </pic:nvPicPr>
                  <pic:blipFill>
                    <a:blip r:embed="rId17">
                      <a:extLst>
                        <a:ext uri="{28A0092B-C50C-407E-A947-70E740481C1C}">
                          <a14:useLocalDpi xmlns:a14="http://schemas.microsoft.com/office/drawing/2010/main" val="0"/>
                        </a:ext>
                      </a:extLst>
                    </a:blip>
                    <a:stretch>
                      <a:fillRect/>
                    </a:stretch>
                  </pic:blipFill>
                  <pic:spPr>
                    <a:xfrm>
                      <a:off x="0" y="0"/>
                      <a:ext cx="4089400" cy="850900"/>
                    </a:xfrm>
                    <a:prstGeom prst="rect">
                      <a:avLst/>
                    </a:prstGeom>
                  </pic:spPr>
                </pic:pic>
              </a:graphicData>
            </a:graphic>
          </wp:inline>
        </w:drawing>
      </w:r>
    </w:p>
    <w:p w14:paraId="58859A5D" w14:textId="35E191E8" w:rsidR="00447DA2" w:rsidRPr="000145BD" w:rsidRDefault="00321B99" w:rsidP="00447DA2">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
          <w:bCs/>
          <w:sz w:val="28"/>
          <w:szCs w:val="28"/>
          <w:lang w:val="en-US"/>
        </w:rPr>
        <w:t>------------------------------------------------------------------------------------------------</w:t>
      </w:r>
    </w:p>
    <w:p w14:paraId="34FFDE3B" w14:textId="662410FC" w:rsidR="00321B99" w:rsidRPr="000145BD" w:rsidRDefault="007E01AF" w:rsidP="00321B99">
      <w:pPr>
        <w:widowControl w:val="0"/>
        <w:pBdr>
          <w:top w:val="nil"/>
          <w:left w:val="nil"/>
          <w:bottom w:val="nil"/>
          <w:right w:val="nil"/>
          <w:between w:val="nil"/>
        </w:pBdr>
        <w:tabs>
          <w:tab w:val="left" w:pos="9356"/>
        </w:tabs>
        <w:spacing w:before="100" w:beforeAutospacing="1" w:after="100" w:afterAutospacing="1"/>
        <w:ind w:right="4"/>
        <w:jc w:val="center"/>
        <w:rPr>
          <w:b/>
          <w:color w:val="000000" w:themeColor="text1"/>
          <w:sz w:val="28"/>
          <w:szCs w:val="28"/>
          <w:u w:val="single"/>
        </w:rPr>
      </w:pPr>
      <w:r w:rsidRPr="000145BD">
        <w:rPr>
          <w:b/>
          <w:color w:val="000000" w:themeColor="text1"/>
          <w:sz w:val="28"/>
          <w:szCs w:val="28"/>
          <w:u w:val="single"/>
        </w:rPr>
        <w:t>4.Observations and Future Work</w:t>
      </w:r>
    </w:p>
    <w:p w14:paraId="2888E88E" w14:textId="77777777" w:rsidR="007E01AF" w:rsidRPr="000145BD" w:rsidRDefault="007E01AF" w:rsidP="007E01AF">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DATASET-: </w:t>
      </w:r>
    </w:p>
    <w:p w14:paraId="274E59C4" w14:textId="7215F15A" w:rsidR="007E01AF" w:rsidRPr="000145BD" w:rsidRDefault="007E01AF" w:rsidP="007E01AF">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Observation -: The dataset, presently available is a little outdated i.e. it does not have the latest movies. </w:t>
      </w:r>
    </w:p>
    <w:p w14:paraId="03D6874D" w14:textId="126D7AF2" w:rsidR="007E01AF" w:rsidRPr="000145BD" w:rsidRDefault="007E01AF" w:rsidP="007E01AF">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Future Work-: I would like to keep updating the database with the latest </w:t>
      </w:r>
      <w:ins w:id="25" w:author="CollegeCore Education" w:date="2020-05-29T19:46:00Z">
        <w:r w:rsidR="001C7139">
          <w:rPr>
            <w:bCs/>
            <w:color w:val="000000"/>
          </w:rPr>
          <w:t xml:space="preserve">movies </w:t>
        </w:r>
      </w:ins>
      <w:del w:id="26" w:author="CollegeCore Education" w:date="2020-05-29T19:45:00Z">
        <w:r w:rsidRPr="000145BD" w:rsidDel="001C7139">
          <w:rPr>
            <w:bCs/>
            <w:color w:val="000000"/>
          </w:rPr>
          <w:delText xml:space="preserve">possible </w:delText>
        </w:r>
      </w:del>
      <w:r w:rsidRPr="000145BD">
        <w:rPr>
          <w:bCs/>
          <w:color w:val="000000"/>
        </w:rPr>
        <w:t xml:space="preserve">or in future link it to the official sites of </w:t>
      </w:r>
      <w:ins w:id="27" w:author="CollegeCore Education" w:date="2020-05-29T19:46:00Z">
        <w:r w:rsidR="001C7139">
          <w:rPr>
            <w:bCs/>
            <w:color w:val="000000"/>
          </w:rPr>
          <w:t xml:space="preserve">various </w:t>
        </w:r>
      </w:ins>
      <w:del w:id="28" w:author="CollegeCore Education" w:date="2020-05-29T19:46:00Z">
        <w:r w:rsidRPr="000145BD" w:rsidDel="001C7139">
          <w:rPr>
            <w:bCs/>
            <w:color w:val="000000"/>
          </w:rPr>
          <w:delText xml:space="preserve">all </w:delText>
        </w:r>
      </w:del>
      <w:r w:rsidRPr="000145BD">
        <w:rPr>
          <w:bCs/>
          <w:color w:val="000000"/>
        </w:rPr>
        <w:t xml:space="preserve">countries and </w:t>
      </w:r>
      <w:ins w:id="29" w:author="CollegeCore Education" w:date="2020-05-29T19:30:00Z">
        <w:r w:rsidR="00CC351B">
          <w:rPr>
            <w:bCs/>
            <w:color w:val="000000"/>
          </w:rPr>
          <w:t>enable</w:t>
        </w:r>
      </w:ins>
      <w:del w:id="30" w:author="CollegeCore Education" w:date="2020-05-29T19:30:00Z">
        <w:r w:rsidRPr="000145BD" w:rsidDel="00CC351B">
          <w:rPr>
            <w:bCs/>
            <w:color w:val="000000"/>
          </w:rPr>
          <w:delText>provide</w:delText>
        </w:r>
      </w:del>
      <w:r w:rsidRPr="000145BD">
        <w:rPr>
          <w:bCs/>
          <w:color w:val="000000"/>
        </w:rPr>
        <w:t xml:space="preserve"> it with automat</w:t>
      </w:r>
      <w:ins w:id="31" w:author="CollegeCore Education" w:date="2020-05-29T19:30:00Z">
        <w:r w:rsidR="00CC351B">
          <w:rPr>
            <w:bCs/>
            <w:color w:val="000000"/>
          </w:rPr>
          <w:t>ed</w:t>
        </w:r>
      </w:ins>
      <w:del w:id="32" w:author="CollegeCore Education" w:date="2020-05-29T19:30:00Z">
        <w:r w:rsidRPr="000145BD" w:rsidDel="00CC351B">
          <w:rPr>
            <w:bCs/>
            <w:color w:val="000000"/>
          </w:rPr>
          <w:delText>ion</w:delText>
        </w:r>
      </w:del>
      <w:r w:rsidRPr="000145BD">
        <w:rPr>
          <w:bCs/>
          <w:color w:val="000000"/>
        </w:rPr>
        <w:t xml:space="preserve"> </w:t>
      </w:r>
      <w:del w:id="33" w:author="CollegeCore Education" w:date="2020-05-29T19:46:00Z">
        <w:r w:rsidRPr="000145BD" w:rsidDel="001C7139">
          <w:rPr>
            <w:bCs/>
            <w:color w:val="000000"/>
          </w:rPr>
          <w:delText>updation</w:delText>
        </w:r>
      </w:del>
      <w:ins w:id="34" w:author="CollegeCore Education" w:date="2020-05-29T19:46:00Z">
        <w:r w:rsidR="001C7139" w:rsidRPr="000145BD">
          <w:rPr>
            <w:bCs/>
            <w:color w:val="000000"/>
          </w:rPr>
          <w:t>updating</w:t>
        </w:r>
        <w:r w:rsidR="001C7139">
          <w:rPr>
            <w:bCs/>
            <w:color w:val="000000"/>
          </w:rPr>
          <w:t xml:space="preserve"> features.</w:t>
        </w:r>
      </w:ins>
    </w:p>
    <w:p w14:paraId="0BB4FF4E" w14:textId="6FC56E6F" w:rsidR="007E01AF" w:rsidRPr="000145BD" w:rsidRDefault="007E01AF" w:rsidP="007E01AF">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Observation1 -: This function at the moment does not understand the unique </w:t>
      </w:r>
      <w:del w:id="35" w:author="CollegeCore Education" w:date="2020-05-29T19:30:00Z">
        <w:r w:rsidRPr="000145BD" w:rsidDel="006E44D1">
          <w:rPr>
            <w:bCs/>
            <w:color w:val="000000"/>
          </w:rPr>
          <w:delText>abbrevations</w:delText>
        </w:r>
      </w:del>
      <w:ins w:id="36" w:author="CollegeCore Education" w:date="2020-05-29T19:30:00Z">
        <w:r w:rsidR="006E44D1" w:rsidRPr="000145BD">
          <w:rPr>
            <w:bCs/>
            <w:color w:val="000000"/>
          </w:rPr>
          <w:t>abbreviations</w:t>
        </w:r>
      </w:ins>
      <w:r w:rsidRPr="000145BD">
        <w:rPr>
          <w:bCs/>
          <w:color w:val="000000"/>
        </w:rPr>
        <w:t xml:space="preserve"> which users give to movies [for example, Dilwale Dulhania Le </w:t>
      </w:r>
      <w:proofErr w:type="spellStart"/>
      <w:r w:rsidRPr="000145BD">
        <w:rPr>
          <w:bCs/>
          <w:color w:val="000000"/>
        </w:rPr>
        <w:t>Jaenge</w:t>
      </w:r>
      <w:proofErr w:type="spellEnd"/>
      <w:r w:rsidRPr="000145BD">
        <w:rPr>
          <w:bCs/>
          <w:color w:val="000000"/>
        </w:rPr>
        <w:t xml:space="preserve">= DDLJ] </w:t>
      </w:r>
    </w:p>
    <w:p w14:paraId="1C3F5DF3" w14:textId="1116403D" w:rsidR="007E01AF" w:rsidRPr="000145BD" w:rsidRDefault="007E01AF" w:rsidP="007E01AF">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Future Work-: Enhancing the advisor in such a way that it learns from the users diction </w:t>
      </w:r>
      <w:ins w:id="37" w:author="CollegeCore Education" w:date="2020-05-29T19:32:00Z">
        <w:r w:rsidR="006E44D1">
          <w:rPr>
            <w:bCs/>
            <w:color w:val="000000"/>
          </w:rPr>
          <w:t>smartly</w:t>
        </w:r>
      </w:ins>
      <w:del w:id="38" w:author="CollegeCore Education" w:date="2020-05-29T19:32:00Z">
        <w:r w:rsidRPr="000145BD" w:rsidDel="006E44D1">
          <w:rPr>
            <w:bCs/>
            <w:color w:val="000000"/>
          </w:rPr>
          <w:delText>continuously</w:delText>
        </w:r>
      </w:del>
      <w:r w:rsidRPr="000145BD">
        <w:rPr>
          <w:bCs/>
          <w:color w:val="000000"/>
        </w:rPr>
        <w:t xml:space="preserve"> using Artificial Intelligence</w:t>
      </w:r>
      <w:r w:rsidR="00DD5F0E" w:rsidRPr="000145BD">
        <w:rPr>
          <w:bCs/>
          <w:color w:val="000000"/>
        </w:rPr>
        <w:t xml:space="preserve"> </w:t>
      </w:r>
      <w:ins w:id="39" w:author="CollegeCore Education" w:date="2020-05-29T19:31:00Z">
        <w:r w:rsidR="006E44D1">
          <w:rPr>
            <w:bCs/>
            <w:color w:val="000000"/>
          </w:rPr>
          <w:t xml:space="preserve">to interpret </w:t>
        </w:r>
      </w:ins>
      <w:del w:id="40" w:author="CollegeCore Education" w:date="2020-05-29T19:31:00Z">
        <w:r w:rsidR="00DD5F0E" w:rsidRPr="000145BD" w:rsidDel="006E44D1">
          <w:rPr>
            <w:bCs/>
            <w:color w:val="000000"/>
          </w:rPr>
          <w:delText xml:space="preserve">understanding </w:delText>
        </w:r>
      </w:del>
      <w:r w:rsidR="00DD5F0E" w:rsidRPr="000145BD">
        <w:rPr>
          <w:bCs/>
          <w:color w:val="000000"/>
        </w:rPr>
        <w:t xml:space="preserve">the </w:t>
      </w:r>
      <w:ins w:id="41" w:author="CollegeCore Education" w:date="2020-05-29T19:31:00Z">
        <w:r w:rsidR="006E44D1">
          <w:rPr>
            <w:bCs/>
            <w:color w:val="000000"/>
          </w:rPr>
          <w:t xml:space="preserve">implications of misspelt or similar words </w:t>
        </w:r>
      </w:ins>
      <w:ins w:id="42" w:author="CollegeCore Education" w:date="2020-05-29T19:33:00Z">
        <w:r w:rsidR="006E44D1">
          <w:rPr>
            <w:bCs/>
            <w:color w:val="000000"/>
          </w:rPr>
          <w:t>and recommend intuitively acting on user expectations.</w:t>
        </w:r>
      </w:ins>
      <w:ins w:id="43" w:author="CollegeCore Education" w:date="2020-05-29T19:32:00Z">
        <w:r w:rsidR="006E44D1" w:rsidRPr="006E44D1">
          <w:rPr>
            <w:bCs/>
            <w:color w:val="000000"/>
            <w:highlight w:val="yellow"/>
            <w:rPrChange w:id="44" w:author="CollegeCore Education" w:date="2020-05-29T19:32:00Z">
              <w:rPr>
                <w:bCs/>
                <w:color w:val="000000"/>
              </w:rPr>
            </w:rPrChange>
          </w:rPr>
          <w:t xml:space="preserve">&lt;&lt; can we put it this way – instead of saying </w:t>
        </w:r>
      </w:ins>
      <w:r w:rsidR="00DD5F0E" w:rsidRPr="006E44D1">
        <w:rPr>
          <w:bCs/>
          <w:color w:val="000000"/>
          <w:highlight w:val="yellow"/>
          <w:rPrChange w:id="45" w:author="CollegeCore Education" w:date="2020-05-29T19:32:00Z">
            <w:rPr>
              <w:bCs/>
              <w:color w:val="000000"/>
            </w:rPr>
          </w:rPrChange>
        </w:rPr>
        <w:t xml:space="preserve">continuously changing </w:t>
      </w:r>
      <w:del w:id="46" w:author="CollegeCore Education" w:date="2020-05-29T19:30:00Z">
        <w:r w:rsidR="00DD5F0E" w:rsidRPr="006E44D1" w:rsidDel="006E44D1">
          <w:rPr>
            <w:bCs/>
            <w:color w:val="000000"/>
            <w:highlight w:val="yellow"/>
            <w:rPrChange w:id="47" w:author="CollegeCore Education" w:date="2020-05-29T19:32:00Z">
              <w:rPr>
                <w:bCs/>
                <w:color w:val="000000"/>
              </w:rPr>
            </w:rPrChange>
          </w:rPr>
          <w:delText>vocabulory</w:delText>
        </w:r>
      </w:del>
      <w:ins w:id="48" w:author="CollegeCore Education" w:date="2020-05-29T19:30:00Z">
        <w:r w:rsidR="006E44D1" w:rsidRPr="006E44D1">
          <w:rPr>
            <w:bCs/>
            <w:color w:val="000000"/>
            <w:highlight w:val="yellow"/>
            <w:rPrChange w:id="49" w:author="CollegeCore Education" w:date="2020-05-29T19:32:00Z">
              <w:rPr>
                <w:bCs/>
                <w:color w:val="000000"/>
              </w:rPr>
            </w:rPrChange>
          </w:rPr>
          <w:t>vocabulary</w:t>
        </w:r>
      </w:ins>
      <w:ins w:id="50" w:author="CollegeCore Education" w:date="2020-05-29T19:32:00Z">
        <w:r w:rsidR="006E44D1" w:rsidRPr="006E44D1">
          <w:rPr>
            <w:bCs/>
            <w:color w:val="000000"/>
            <w:highlight w:val="yellow"/>
            <w:rPrChange w:id="51" w:author="CollegeCore Education" w:date="2020-05-29T19:32:00Z">
              <w:rPr>
                <w:bCs/>
                <w:color w:val="000000"/>
              </w:rPr>
            </w:rPrChange>
          </w:rPr>
          <w:t>&gt;&gt;</w:t>
        </w:r>
      </w:ins>
    </w:p>
    <w:p w14:paraId="0999E16E" w14:textId="4A1E626E" w:rsidR="00321B99" w:rsidRPr="000145BD" w:rsidRDefault="007E01AF" w:rsidP="007E01AF">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t xml:space="preserve">Future Work-: </w:t>
      </w:r>
      <w:r w:rsidR="00DD5F0E" w:rsidRPr="000145BD">
        <w:rPr>
          <w:bCs/>
          <w:color w:val="000000"/>
        </w:rPr>
        <w:t xml:space="preserve">Providing the project with enhancement functions such as voice recognition and increasing </w:t>
      </w:r>
      <w:del w:id="52" w:author="CollegeCore Education" w:date="2020-05-29T19:34:00Z">
        <w:r w:rsidR="00DD5F0E" w:rsidRPr="000145BD" w:rsidDel="006E44D1">
          <w:rPr>
            <w:bCs/>
            <w:color w:val="000000"/>
          </w:rPr>
          <w:delText>it’s</w:delText>
        </w:r>
      </w:del>
      <w:ins w:id="53" w:author="CollegeCore Education" w:date="2020-05-29T19:34:00Z">
        <w:r w:rsidR="006E44D1" w:rsidRPr="000145BD">
          <w:rPr>
            <w:bCs/>
            <w:color w:val="000000"/>
          </w:rPr>
          <w:t>its</w:t>
        </w:r>
        <w:r w:rsidR="006E44D1">
          <w:rPr>
            <w:bCs/>
            <w:color w:val="000000"/>
          </w:rPr>
          <w:t xml:space="preserve"> comprehension and inclusion</w:t>
        </w:r>
      </w:ins>
      <w:r w:rsidR="00DD5F0E" w:rsidRPr="000145BD">
        <w:rPr>
          <w:bCs/>
          <w:color w:val="000000"/>
        </w:rPr>
        <w:t xml:space="preserve"> </w:t>
      </w:r>
      <w:ins w:id="54" w:author="CollegeCore Education" w:date="2020-05-29T19:34:00Z">
        <w:r w:rsidR="006E44D1">
          <w:rPr>
            <w:bCs/>
            <w:color w:val="000000"/>
          </w:rPr>
          <w:t xml:space="preserve">of </w:t>
        </w:r>
      </w:ins>
      <w:del w:id="55" w:author="CollegeCore Education" w:date="2020-05-29T19:34:00Z">
        <w:r w:rsidR="00DD5F0E" w:rsidRPr="000145BD" w:rsidDel="006E44D1">
          <w:rPr>
            <w:bCs/>
            <w:color w:val="000000"/>
          </w:rPr>
          <w:delText xml:space="preserve">vocabulary in </w:delText>
        </w:r>
      </w:del>
      <w:r w:rsidR="00DD5F0E" w:rsidRPr="000145BD">
        <w:rPr>
          <w:bCs/>
          <w:color w:val="000000"/>
        </w:rPr>
        <w:t>multiple languages</w:t>
      </w:r>
    </w:p>
    <w:p w14:paraId="4DA06362" w14:textId="29A832F4" w:rsidR="00DD5F0E" w:rsidRPr="000145BD" w:rsidRDefault="00DD5F0E" w:rsidP="007E01AF">
      <w:pPr>
        <w:widowControl w:val="0"/>
        <w:pBdr>
          <w:top w:val="nil"/>
          <w:left w:val="nil"/>
          <w:bottom w:val="nil"/>
          <w:right w:val="nil"/>
          <w:between w:val="nil"/>
        </w:pBdr>
        <w:tabs>
          <w:tab w:val="left" w:pos="9356"/>
        </w:tabs>
        <w:spacing w:before="100" w:beforeAutospacing="1" w:after="100" w:afterAutospacing="1"/>
        <w:ind w:right="4"/>
        <w:rPr>
          <w:bCs/>
          <w:color w:val="000000"/>
        </w:rPr>
      </w:pPr>
      <w:r w:rsidRPr="000145BD">
        <w:rPr>
          <w:bCs/>
          <w:color w:val="000000"/>
        </w:rPr>
        <w:lastRenderedPageBreak/>
        <w:t xml:space="preserve">Long term goal: The long term goal is to keep </w:t>
      </w:r>
      <w:ins w:id="56" w:author="CollegeCore Education" w:date="2020-05-29T19:34:00Z">
        <w:r w:rsidR="006E44D1">
          <w:rPr>
            <w:bCs/>
            <w:color w:val="000000"/>
          </w:rPr>
          <w:t>evolving</w:t>
        </w:r>
      </w:ins>
      <w:del w:id="57" w:author="CollegeCore Education" w:date="2020-05-29T19:34:00Z">
        <w:r w:rsidRPr="000145BD" w:rsidDel="006E44D1">
          <w:rPr>
            <w:bCs/>
            <w:color w:val="000000"/>
          </w:rPr>
          <w:delText>thriving</w:delText>
        </w:r>
      </w:del>
      <w:r w:rsidRPr="000145BD">
        <w:rPr>
          <w:bCs/>
          <w:color w:val="000000"/>
        </w:rPr>
        <w:t xml:space="preserve"> t</w:t>
      </w:r>
      <w:ins w:id="58" w:author="CollegeCore Education" w:date="2020-05-29T19:34:00Z">
        <w:r w:rsidR="006E44D1">
          <w:rPr>
            <w:bCs/>
            <w:color w:val="000000"/>
          </w:rPr>
          <w:t>hrough</w:t>
        </w:r>
      </w:ins>
      <w:del w:id="59" w:author="CollegeCore Education" w:date="2020-05-29T19:34:00Z">
        <w:r w:rsidRPr="000145BD" w:rsidDel="006E44D1">
          <w:rPr>
            <w:bCs/>
            <w:color w:val="000000"/>
          </w:rPr>
          <w:delText>owards</w:delText>
        </w:r>
      </w:del>
      <w:r w:rsidRPr="000145BD">
        <w:rPr>
          <w:bCs/>
          <w:color w:val="000000"/>
        </w:rPr>
        <w:t xml:space="preserve"> learning and innovation and enrich myself with </w:t>
      </w:r>
      <w:ins w:id="60" w:author="CollegeCore Education" w:date="2020-05-29T19:47:00Z">
        <w:r w:rsidR="001C7139">
          <w:rPr>
            <w:bCs/>
            <w:color w:val="000000"/>
          </w:rPr>
          <w:t>multidimensional</w:t>
        </w:r>
      </w:ins>
      <w:del w:id="61" w:author="CollegeCore Education" w:date="2020-05-29T19:47:00Z">
        <w:r w:rsidRPr="000145BD" w:rsidDel="001C7139">
          <w:rPr>
            <w:bCs/>
            <w:color w:val="000000"/>
          </w:rPr>
          <w:delText>all kinds of</w:delText>
        </w:r>
      </w:del>
      <w:r w:rsidRPr="000145BD">
        <w:rPr>
          <w:bCs/>
          <w:color w:val="000000"/>
        </w:rPr>
        <w:t xml:space="preserve"> expertise </w:t>
      </w:r>
      <w:ins w:id="62" w:author="CollegeCore Education" w:date="2020-05-29T19:47:00Z">
        <w:r w:rsidR="001C7139">
          <w:rPr>
            <w:bCs/>
            <w:color w:val="000000"/>
          </w:rPr>
          <w:t xml:space="preserve">to </w:t>
        </w:r>
      </w:ins>
      <w:del w:id="63" w:author="CollegeCore Education" w:date="2020-05-29T19:47:00Z">
        <w:r w:rsidR="000145BD" w:rsidRPr="000145BD" w:rsidDel="001C7139">
          <w:rPr>
            <w:bCs/>
            <w:color w:val="000000"/>
          </w:rPr>
          <w:delText xml:space="preserve">and </w:delText>
        </w:r>
      </w:del>
      <w:r w:rsidR="000145BD" w:rsidRPr="000145BD">
        <w:rPr>
          <w:bCs/>
          <w:color w:val="000000"/>
        </w:rPr>
        <w:t xml:space="preserve">initiate my own </w:t>
      </w:r>
      <w:del w:id="64" w:author="CollegeCore Education" w:date="2020-05-29T19:34:00Z">
        <w:r w:rsidR="000145BD" w:rsidRPr="000145BD" w:rsidDel="006E44D1">
          <w:rPr>
            <w:bCs/>
            <w:color w:val="000000"/>
          </w:rPr>
          <w:delText>startup</w:delText>
        </w:r>
      </w:del>
      <w:ins w:id="65" w:author="CollegeCore Education" w:date="2020-05-29T19:34:00Z">
        <w:r w:rsidR="006E44D1" w:rsidRPr="000145BD">
          <w:rPr>
            <w:bCs/>
            <w:color w:val="000000"/>
          </w:rPr>
          <w:t>start-up</w:t>
        </w:r>
      </w:ins>
      <w:r w:rsidR="000145BD" w:rsidRPr="000145BD">
        <w:rPr>
          <w:bCs/>
          <w:color w:val="000000"/>
        </w:rPr>
        <w:t xml:space="preserve"> AV tech which creates dreams </w:t>
      </w:r>
      <w:del w:id="66" w:author="CollegeCore Education" w:date="2020-05-29T19:34:00Z">
        <w:r w:rsidR="000145BD" w:rsidRPr="000145BD" w:rsidDel="006E44D1">
          <w:rPr>
            <w:bCs/>
            <w:color w:val="000000"/>
          </w:rPr>
          <w:delText>digitially</w:delText>
        </w:r>
      </w:del>
      <w:ins w:id="67" w:author="CollegeCore Education" w:date="2020-05-29T19:34:00Z">
        <w:r w:rsidR="006E44D1" w:rsidRPr="000145BD">
          <w:rPr>
            <w:bCs/>
            <w:color w:val="000000"/>
          </w:rPr>
          <w:t>digitally</w:t>
        </w:r>
      </w:ins>
      <w:r w:rsidR="000145BD" w:rsidRPr="000145BD">
        <w:rPr>
          <w:bCs/>
          <w:color w:val="000000"/>
        </w:rPr>
        <w:t xml:space="preserve">. </w:t>
      </w:r>
      <w:r w:rsidRPr="000145BD">
        <w:rPr>
          <w:bCs/>
          <w:color w:val="000000"/>
        </w:rPr>
        <w:t xml:space="preserve"> </w:t>
      </w:r>
    </w:p>
    <w:p w14:paraId="3AA1586A" w14:textId="77777777" w:rsidR="00DD5F0E" w:rsidRPr="000145BD" w:rsidRDefault="00DD5F0E" w:rsidP="00DD5F0E">
      <w:pPr>
        <w:widowControl w:val="0"/>
        <w:pBdr>
          <w:top w:val="nil"/>
          <w:left w:val="nil"/>
          <w:bottom w:val="nil"/>
          <w:right w:val="nil"/>
          <w:between w:val="nil"/>
        </w:pBdr>
        <w:tabs>
          <w:tab w:val="left" w:pos="9356"/>
        </w:tabs>
        <w:spacing w:before="100" w:beforeAutospacing="1" w:after="100" w:afterAutospacing="1"/>
        <w:ind w:right="4"/>
        <w:rPr>
          <w:bCs/>
          <w:color w:val="000000" w:themeColor="text1"/>
        </w:rPr>
      </w:pPr>
      <w:r w:rsidRPr="000145BD">
        <w:rPr>
          <w:b/>
          <w:bCs/>
          <w:sz w:val="28"/>
          <w:szCs w:val="28"/>
          <w:lang w:val="en-US"/>
        </w:rPr>
        <w:t>------------------------------------------------------------------------------------------------</w:t>
      </w:r>
    </w:p>
    <w:p w14:paraId="7D9A8FE4" w14:textId="77777777" w:rsidR="007E01AF" w:rsidRPr="000145BD" w:rsidRDefault="007E01AF" w:rsidP="007E01AF">
      <w:pPr>
        <w:widowControl w:val="0"/>
        <w:pBdr>
          <w:top w:val="nil"/>
          <w:left w:val="nil"/>
          <w:bottom w:val="nil"/>
          <w:right w:val="nil"/>
          <w:between w:val="nil"/>
        </w:pBdr>
        <w:tabs>
          <w:tab w:val="left" w:pos="9356"/>
        </w:tabs>
        <w:spacing w:before="100" w:beforeAutospacing="1" w:after="100" w:afterAutospacing="1"/>
        <w:ind w:right="4"/>
        <w:rPr>
          <w:b/>
          <w:color w:val="000000" w:themeColor="text1"/>
          <w:sz w:val="28"/>
          <w:szCs w:val="28"/>
          <w:u w:val="single"/>
        </w:rPr>
      </w:pPr>
    </w:p>
    <w:p w14:paraId="7496C5B3" w14:textId="2D51906D" w:rsidR="00321B99" w:rsidRPr="000145BD" w:rsidRDefault="00321B99" w:rsidP="00321B99">
      <w:pPr>
        <w:widowControl w:val="0"/>
        <w:pBdr>
          <w:top w:val="nil"/>
          <w:left w:val="nil"/>
          <w:bottom w:val="nil"/>
          <w:right w:val="nil"/>
          <w:between w:val="nil"/>
        </w:pBdr>
        <w:tabs>
          <w:tab w:val="left" w:pos="9356"/>
        </w:tabs>
        <w:spacing w:before="100" w:beforeAutospacing="1" w:after="100" w:afterAutospacing="1"/>
        <w:ind w:right="4"/>
        <w:jc w:val="center"/>
        <w:rPr>
          <w:b/>
          <w:color w:val="000000" w:themeColor="text1"/>
          <w:sz w:val="28"/>
          <w:szCs w:val="28"/>
          <w:u w:val="single"/>
        </w:rPr>
      </w:pPr>
      <w:r w:rsidRPr="000145BD">
        <w:rPr>
          <w:b/>
          <w:color w:val="000000" w:themeColor="text1"/>
          <w:sz w:val="28"/>
          <w:szCs w:val="28"/>
          <w:u w:val="single"/>
        </w:rPr>
        <w:t>5.Glimpse of the Code</w:t>
      </w:r>
    </w:p>
    <w:p w14:paraId="32896D08" w14:textId="77777777" w:rsidR="00321B99" w:rsidRPr="000145BD" w:rsidRDefault="00321B99" w:rsidP="00321B99">
      <w:pPr>
        <w:widowControl w:val="0"/>
        <w:pBdr>
          <w:top w:val="nil"/>
          <w:left w:val="nil"/>
          <w:bottom w:val="nil"/>
          <w:right w:val="nil"/>
          <w:between w:val="nil"/>
        </w:pBdr>
        <w:tabs>
          <w:tab w:val="left" w:pos="9356"/>
        </w:tabs>
        <w:spacing w:before="100" w:beforeAutospacing="1" w:after="100" w:afterAutospacing="1"/>
        <w:ind w:right="4"/>
        <w:jc w:val="center"/>
        <w:rPr>
          <w:b/>
          <w:color w:val="000000" w:themeColor="text1"/>
          <w:sz w:val="28"/>
          <w:szCs w:val="28"/>
          <w:u w:val="single"/>
        </w:rPr>
      </w:pPr>
    </w:p>
    <w:p w14:paraId="664DC33C" w14:textId="4AD49762" w:rsidR="00321B99" w:rsidRPr="000145BD" w:rsidRDefault="00321B99" w:rsidP="00321B99">
      <w:pPr>
        <w:shd w:val="clear" w:color="auto" w:fill="FFFFFF"/>
      </w:pPr>
      <w:r w:rsidRPr="000145BD">
        <w:fldChar w:fldCharType="begin"/>
      </w:r>
      <w:r w:rsidRPr="000145BD">
        <w:instrText xml:space="preserve"> INCLUDEPICTURE "/var/folders/bs/v581gyqd1y5_kdds260lxg1m0000gn/T/com.microsoft.Word/WebArchiveCopyPasteTempFiles/page13image3817216" \* MERGEFORMATINET </w:instrText>
      </w:r>
      <w:r w:rsidRPr="000145BD">
        <w:fldChar w:fldCharType="separate"/>
      </w:r>
      <w:r w:rsidRPr="000145BD">
        <w:rPr>
          <w:noProof/>
        </w:rPr>
        <w:drawing>
          <wp:inline distT="0" distB="0" distL="0" distR="0" wp14:anchorId="58C05A40" wp14:editId="6653264F">
            <wp:extent cx="5551170" cy="6336030"/>
            <wp:effectExtent l="0" t="0" r="0" b="1270"/>
            <wp:docPr id="16" name="Picture 16" descr="page13image381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3image38172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1170" cy="6336030"/>
                    </a:xfrm>
                    <a:prstGeom prst="rect">
                      <a:avLst/>
                    </a:prstGeom>
                    <a:noFill/>
                    <a:ln>
                      <a:noFill/>
                    </a:ln>
                  </pic:spPr>
                </pic:pic>
              </a:graphicData>
            </a:graphic>
          </wp:inline>
        </w:drawing>
      </w:r>
      <w:r w:rsidRPr="000145BD">
        <w:fldChar w:fldCharType="end"/>
      </w:r>
    </w:p>
    <w:p w14:paraId="236B23FE" w14:textId="572B4881" w:rsidR="00321B99" w:rsidRPr="000145BD" w:rsidRDefault="00321B99" w:rsidP="00321B99">
      <w:pPr>
        <w:widowControl w:val="0"/>
        <w:pBdr>
          <w:top w:val="nil"/>
          <w:left w:val="nil"/>
          <w:bottom w:val="nil"/>
          <w:right w:val="nil"/>
          <w:between w:val="nil"/>
        </w:pBdr>
        <w:tabs>
          <w:tab w:val="left" w:pos="9356"/>
        </w:tabs>
        <w:spacing w:before="100" w:beforeAutospacing="1" w:after="100" w:afterAutospacing="1"/>
        <w:ind w:right="4"/>
        <w:jc w:val="center"/>
        <w:rPr>
          <w:b/>
          <w:color w:val="000000" w:themeColor="text1"/>
          <w:sz w:val="28"/>
          <w:szCs w:val="28"/>
          <w:u w:val="single"/>
        </w:rPr>
        <w:sectPr w:rsidR="00321B99" w:rsidRPr="000145BD" w:rsidSect="001535FE">
          <w:footerReference w:type="even" r:id="rId19"/>
          <w:footerReference w:type="default" r:id="rId20"/>
          <w:pgSz w:w="11900" w:h="16840"/>
          <w:pgMar w:top="1440" w:right="1440" w:bottom="1440" w:left="1440" w:header="708" w:footer="708" w:gutter="0"/>
          <w:cols w:space="708"/>
          <w:docGrid w:linePitch="360"/>
        </w:sectPr>
      </w:pPr>
    </w:p>
    <w:p w14:paraId="7AC41B15" w14:textId="6F78BCFF" w:rsidR="003531B9" w:rsidRPr="000145BD" w:rsidRDefault="00DD5F0E" w:rsidP="00DD5F0E">
      <w:pPr>
        <w:jc w:val="center"/>
        <w:rPr>
          <w:b/>
          <w:bCs/>
          <w:sz w:val="28"/>
          <w:szCs w:val="28"/>
          <w:u w:val="single"/>
          <w:lang w:val="en-US"/>
        </w:rPr>
      </w:pPr>
      <w:r w:rsidRPr="000145BD">
        <w:rPr>
          <w:b/>
          <w:bCs/>
          <w:sz w:val="28"/>
          <w:szCs w:val="28"/>
          <w:u w:val="single"/>
          <w:lang w:val="en-US"/>
        </w:rPr>
        <w:lastRenderedPageBreak/>
        <w:t>6.Acknowledgement and Bibliography</w:t>
      </w:r>
    </w:p>
    <w:p w14:paraId="49849389" w14:textId="77777777" w:rsidR="000145BD" w:rsidRPr="000145BD" w:rsidRDefault="000145BD" w:rsidP="000145BD">
      <w:pPr>
        <w:rPr>
          <w:u w:val="single"/>
          <w:lang w:val="en-US"/>
        </w:rPr>
      </w:pPr>
    </w:p>
    <w:p w14:paraId="05F7659F" w14:textId="1D867008" w:rsidR="000145BD" w:rsidRPr="000145BD" w:rsidRDefault="000145BD" w:rsidP="000145BD">
      <w:pPr>
        <w:rPr>
          <w:u w:val="single"/>
          <w:lang w:val="en-US"/>
        </w:rPr>
      </w:pPr>
      <w:r w:rsidRPr="000145BD">
        <w:rPr>
          <w:u w:val="single"/>
          <w:lang w:val="en-US"/>
        </w:rPr>
        <w:t>Acknowledgement</w:t>
      </w:r>
    </w:p>
    <w:p w14:paraId="7B0135F9" w14:textId="70E6C7A8" w:rsidR="00DD5F0E" w:rsidRPr="000145BD" w:rsidRDefault="00DD5F0E" w:rsidP="00DD5F0E">
      <w:pPr>
        <w:widowControl w:val="0"/>
        <w:pBdr>
          <w:top w:val="nil"/>
          <w:left w:val="nil"/>
          <w:bottom w:val="nil"/>
          <w:right w:val="nil"/>
          <w:between w:val="nil"/>
        </w:pBdr>
        <w:tabs>
          <w:tab w:val="left" w:pos="9356"/>
        </w:tabs>
        <w:spacing w:before="100" w:beforeAutospacing="1" w:after="100" w:afterAutospacing="1"/>
        <w:ind w:right="4"/>
        <w:rPr>
          <w:bCs/>
          <w:iCs/>
          <w:color w:val="000000"/>
        </w:rPr>
      </w:pPr>
      <w:r w:rsidRPr="000145BD">
        <w:rPr>
          <w:bCs/>
          <w:iCs/>
          <w:color w:val="000000"/>
        </w:rPr>
        <w:t xml:space="preserve">I </w:t>
      </w:r>
      <w:del w:id="68" w:author="CollegeCore Education" w:date="2020-05-29T19:36:00Z">
        <w:r w:rsidRPr="000145BD" w:rsidDel="006E44D1">
          <w:rPr>
            <w:bCs/>
            <w:iCs/>
            <w:color w:val="000000"/>
          </w:rPr>
          <w:delText xml:space="preserve">would like to </w:delText>
        </w:r>
      </w:del>
      <w:r w:rsidRPr="000145BD">
        <w:rPr>
          <w:bCs/>
          <w:iCs/>
          <w:color w:val="000000"/>
        </w:rPr>
        <w:t xml:space="preserve">express my special thanks </w:t>
      </w:r>
      <w:del w:id="69" w:author="CollegeCore Education" w:date="2020-05-29T19:36:00Z">
        <w:r w:rsidRPr="000145BD" w:rsidDel="006E44D1">
          <w:rPr>
            <w:bCs/>
            <w:iCs/>
            <w:color w:val="000000"/>
          </w:rPr>
          <w:delText xml:space="preserve">of gratitude </w:delText>
        </w:r>
      </w:del>
      <w:ins w:id="70" w:author="CollegeCore Education" w:date="2020-05-29T19:47:00Z">
        <w:r w:rsidR="001C7139">
          <w:rPr>
            <w:bCs/>
            <w:iCs/>
            <w:color w:val="000000"/>
          </w:rPr>
          <w:t>to</w:t>
        </w:r>
      </w:ins>
      <w:del w:id="71" w:author="CollegeCore Education" w:date="2020-05-29T19:37:00Z">
        <w:r w:rsidRPr="000145BD" w:rsidDel="006E44D1">
          <w:rPr>
            <w:bCs/>
            <w:iCs/>
            <w:color w:val="000000"/>
          </w:rPr>
          <w:delText>to</w:delText>
        </w:r>
      </w:del>
      <w:r w:rsidRPr="000145BD">
        <w:rPr>
          <w:bCs/>
          <w:iCs/>
          <w:color w:val="000000"/>
        </w:rPr>
        <w:t xml:space="preserve"> my </w:t>
      </w:r>
      <w:del w:id="72" w:author="CollegeCore Education" w:date="2020-05-29T19:37:00Z">
        <w:r w:rsidRPr="000145BD" w:rsidDel="006E44D1">
          <w:rPr>
            <w:bCs/>
            <w:iCs/>
            <w:color w:val="000000"/>
          </w:rPr>
          <w:delText>teacher</w:delText>
        </w:r>
      </w:del>
      <w:ins w:id="73" w:author="CollegeCore Education" w:date="2020-05-29T19:37:00Z">
        <w:r w:rsidR="006E44D1">
          <w:rPr>
            <w:bCs/>
            <w:iCs/>
            <w:color w:val="000000"/>
          </w:rPr>
          <w:t>diligent and knowledgeable</w:t>
        </w:r>
      </w:ins>
      <w:r w:rsidRPr="000145BD">
        <w:rPr>
          <w:bCs/>
          <w:iCs/>
          <w:color w:val="000000"/>
        </w:rPr>
        <w:t xml:space="preserve"> </w:t>
      </w:r>
      <w:ins w:id="74" w:author="CollegeCore Education" w:date="2020-05-29T19:37:00Z">
        <w:r w:rsidR="006E44D1">
          <w:rPr>
            <w:bCs/>
            <w:iCs/>
            <w:color w:val="000000"/>
          </w:rPr>
          <w:t>teacher</w:t>
        </w:r>
      </w:ins>
      <w:ins w:id="75" w:author="CollegeCore Education" w:date="2020-05-29T19:48:00Z">
        <w:r w:rsidR="001C7139">
          <w:rPr>
            <w:bCs/>
            <w:iCs/>
            <w:color w:val="000000"/>
          </w:rPr>
          <w:t>,</w:t>
        </w:r>
      </w:ins>
      <w:ins w:id="76" w:author="CollegeCore Education" w:date="2020-05-29T19:37:00Z">
        <w:r w:rsidR="006E44D1">
          <w:rPr>
            <w:bCs/>
            <w:iCs/>
            <w:color w:val="000000"/>
          </w:rPr>
          <w:t xml:space="preserve"> </w:t>
        </w:r>
      </w:ins>
      <w:proofErr w:type="spellStart"/>
      <w:r w:rsidRPr="000145BD">
        <w:rPr>
          <w:bCs/>
          <w:iCs/>
          <w:color w:val="000000"/>
        </w:rPr>
        <w:t>Dr.Sarvjeet</w:t>
      </w:r>
      <w:proofErr w:type="spellEnd"/>
      <w:r w:rsidRPr="000145BD">
        <w:rPr>
          <w:bCs/>
          <w:iCs/>
          <w:color w:val="000000"/>
        </w:rPr>
        <w:t xml:space="preserve"> Herald (</w:t>
      </w:r>
      <w:proofErr w:type="spellStart"/>
      <w:r w:rsidRPr="000145BD">
        <w:rPr>
          <w:bCs/>
          <w:iCs/>
          <w:color w:val="000000"/>
        </w:rPr>
        <w:t>Phd</w:t>
      </w:r>
      <w:proofErr w:type="spellEnd"/>
      <w:r w:rsidRPr="000145BD">
        <w:rPr>
          <w:bCs/>
          <w:iCs/>
          <w:color w:val="000000"/>
        </w:rPr>
        <w:t xml:space="preserve"> Computer Science ,Marie Curie </w:t>
      </w:r>
      <w:del w:id="77" w:author="CollegeCore Education" w:date="2020-05-29T19:35:00Z">
        <w:r w:rsidRPr="000145BD" w:rsidDel="006E44D1">
          <w:rPr>
            <w:bCs/>
            <w:iCs/>
            <w:color w:val="000000"/>
          </w:rPr>
          <w:delText>University,United</w:delText>
        </w:r>
      </w:del>
      <w:ins w:id="78" w:author="CollegeCore Education" w:date="2020-05-29T19:35:00Z">
        <w:r w:rsidR="006E44D1" w:rsidRPr="000145BD">
          <w:rPr>
            <w:bCs/>
            <w:iCs/>
            <w:color w:val="000000"/>
          </w:rPr>
          <w:t>University, United</w:t>
        </w:r>
      </w:ins>
      <w:r w:rsidRPr="000145BD">
        <w:rPr>
          <w:bCs/>
          <w:iCs/>
          <w:color w:val="000000"/>
        </w:rPr>
        <w:t xml:space="preserve"> Kingdom</w:t>
      </w:r>
      <w:ins w:id="79" w:author="CollegeCore Education" w:date="2020-05-29T19:38:00Z">
        <w:r w:rsidR="006E44D1">
          <w:rPr>
            <w:bCs/>
            <w:iCs/>
            <w:color w:val="000000"/>
          </w:rPr>
          <w:t>)</w:t>
        </w:r>
      </w:ins>
      <w:r w:rsidRPr="000145BD">
        <w:rPr>
          <w:bCs/>
          <w:iCs/>
          <w:color w:val="000000"/>
        </w:rPr>
        <w:t xml:space="preserve">. </w:t>
      </w:r>
      <w:ins w:id="80" w:author="CollegeCore Education" w:date="2020-05-29T19:38:00Z">
        <w:r w:rsidR="006E44D1">
          <w:rPr>
            <w:bCs/>
            <w:iCs/>
            <w:color w:val="000000"/>
          </w:rPr>
          <w:t xml:space="preserve">With </w:t>
        </w:r>
      </w:ins>
      <w:del w:id="81" w:author="CollegeCore Education" w:date="2020-05-29T19:38:00Z">
        <w:r w:rsidRPr="000145BD" w:rsidDel="006E44D1">
          <w:rPr>
            <w:bCs/>
            <w:iCs/>
            <w:color w:val="000000"/>
          </w:rPr>
          <w:delText xml:space="preserve">Having had </w:delText>
        </w:r>
      </w:del>
      <w:r w:rsidRPr="000145BD">
        <w:rPr>
          <w:bCs/>
          <w:iCs/>
          <w:color w:val="000000"/>
        </w:rPr>
        <w:t xml:space="preserve">two patents to his name, he </w:t>
      </w:r>
      <w:ins w:id="82" w:author="CollegeCore Education" w:date="2020-05-29T19:35:00Z">
        <w:r w:rsidR="006E44D1">
          <w:rPr>
            <w:bCs/>
            <w:iCs/>
            <w:color w:val="000000"/>
          </w:rPr>
          <w:t xml:space="preserve">gave me </w:t>
        </w:r>
      </w:ins>
      <w:del w:id="83" w:author="CollegeCore Education" w:date="2020-05-29T19:35:00Z">
        <w:r w:rsidRPr="000145BD" w:rsidDel="006E44D1">
          <w:rPr>
            <w:bCs/>
            <w:iCs/>
            <w:color w:val="000000"/>
          </w:rPr>
          <w:delText xml:space="preserve">provided me through the right </w:delText>
        </w:r>
      </w:del>
      <w:r w:rsidRPr="000145BD">
        <w:rPr>
          <w:bCs/>
          <w:iCs/>
          <w:color w:val="000000"/>
        </w:rPr>
        <w:t xml:space="preserve">direction and always encouraged </w:t>
      </w:r>
      <w:ins w:id="84" w:author="CollegeCore Education" w:date="2020-05-29T19:38:00Z">
        <w:r w:rsidR="006E44D1">
          <w:rPr>
            <w:bCs/>
            <w:iCs/>
            <w:color w:val="000000"/>
          </w:rPr>
          <w:t xml:space="preserve">my </w:t>
        </w:r>
      </w:ins>
      <w:r w:rsidRPr="000145BD">
        <w:rPr>
          <w:bCs/>
          <w:iCs/>
          <w:color w:val="000000"/>
        </w:rPr>
        <w:t>innovati</w:t>
      </w:r>
      <w:ins w:id="85" w:author="CollegeCore Education" w:date="2020-05-29T19:38:00Z">
        <w:r w:rsidR="006E44D1">
          <w:rPr>
            <w:bCs/>
            <w:iCs/>
            <w:color w:val="000000"/>
          </w:rPr>
          <w:t>ve mindset</w:t>
        </w:r>
      </w:ins>
      <w:del w:id="86" w:author="CollegeCore Education" w:date="2020-05-29T19:38:00Z">
        <w:r w:rsidRPr="000145BD" w:rsidDel="006E44D1">
          <w:rPr>
            <w:bCs/>
            <w:iCs/>
            <w:color w:val="000000"/>
          </w:rPr>
          <w:delText>on</w:delText>
        </w:r>
      </w:del>
      <w:r w:rsidRPr="000145BD">
        <w:rPr>
          <w:bCs/>
          <w:iCs/>
          <w:color w:val="000000"/>
        </w:rPr>
        <w:t xml:space="preserve"> </w:t>
      </w:r>
      <w:ins w:id="87" w:author="CollegeCore Education" w:date="2020-05-29T19:48:00Z">
        <w:r w:rsidR="001C7139">
          <w:rPr>
            <w:bCs/>
            <w:iCs/>
            <w:color w:val="000000"/>
          </w:rPr>
          <w:t xml:space="preserve">promoting </w:t>
        </w:r>
      </w:ins>
      <w:del w:id="88" w:author="CollegeCore Education" w:date="2020-05-29T19:38:00Z">
        <w:r w:rsidRPr="000145BD" w:rsidDel="006E44D1">
          <w:rPr>
            <w:bCs/>
            <w:iCs/>
            <w:color w:val="000000"/>
          </w:rPr>
          <w:delText xml:space="preserve">even if it meant going out of the way in doing </w:delText>
        </w:r>
        <w:r w:rsidR="000145BD" w:rsidRPr="000145BD" w:rsidDel="006E44D1">
          <w:rPr>
            <w:bCs/>
            <w:iCs/>
            <w:color w:val="000000"/>
          </w:rPr>
          <w:delText>something which required</w:delText>
        </w:r>
      </w:del>
      <w:ins w:id="89" w:author="CollegeCore Education" w:date="2020-05-29T19:36:00Z">
        <w:r w:rsidR="006E44D1">
          <w:rPr>
            <w:bCs/>
            <w:iCs/>
            <w:color w:val="000000"/>
          </w:rPr>
          <w:t xml:space="preserve"> intense </w:t>
        </w:r>
      </w:ins>
      <w:ins w:id="90" w:author="CollegeCore Education" w:date="2020-05-29T19:48:00Z">
        <w:r w:rsidR="001C7139">
          <w:rPr>
            <w:bCs/>
            <w:iCs/>
            <w:color w:val="000000"/>
          </w:rPr>
          <w:t xml:space="preserve">work </w:t>
        </w:r>
      </w:ins>
      <w:ins w:id="91" w:author="CollegeCore Education" w:date="2020-05-29T19:36:00Z">
        <w:r w:rsidR="006E44D1">
          <w:rPr>
            <w:bCs/>
            <w:iCs/>
            <w:color w:val="000000"/>
          </w:rPr>
          <w:t>effort</w:t>
        </w:r>
      </w:ins>
      <w:del w:id="92" w:author="CollegeCore Education" w:date="2020-05-29T19:36:00Z">
        <w:r w:rsidR="000145BD" w:rsidRPr="000145BD" w:rsidDel="006E44D1">
          <w:rPr>
            <w:bCs/>
            <w:iCs/>
            <w:color w:val="000000"/>
          </w:rPr>
          <w:delText xml:space="preserve"> extreme hardship</w:delText>
        </w:r>
      </w:del>
      <w:r w:rsidR="000145BD" w:rsidRPr="000145BD">
        <w:rPr>
          <w:bCs/>
          <w:iCs/>
          <w:color w:val="000000"/>
        </w:rPr>
        <w:t xml:space="preserve"> and patience</w:t>
      </w:r>
      <w:ins w:id="93" w:author="CollegeCore Education" w:date="2020-05-29T19:35:00Z">
        <w:r w:rsidR="006E44D1">
          <w:rPr>
            <w:bCs/>
            <w:iCs/>
            <w:color w:val="000000"/>
          </w:rPr>
          <w:t>.</w:t>
        </w:r>
      </w:ins>
    </w:p>
    <w:p w14:paraId="3755357A" w14:textId="5FCCB7F4" w:rsidR="000145BD" w:rsidRPr="000145BD" w:rsidRDefault="000145BD" w:rsidP="00DD5F0E">
      <w:pPr>
        <w:widowControl w:val="0"/>
        <w:pBdr>
          <w:top w:val="nil"/>
          <w:left w:val="nil"/>
          <w:bottom w:val="nil"/>
          <w:right w:val="nil"/>
          <w:between w:val="nil"/>
        </w:pBdr>
        <w:tabs>
          <w:tab w:val="left" w:pos="9356"/>
        </w:tabs>
        <w:spacing w:before="100" w:beforeAutospacing="1" w:after="100" w:afterAutospacing="1"/>
        <w:ind w:right="4"/>
        <w:rPr>
          <w:bCs/>
          <w:iCs/>
          <w:color w:val="000000"/>
        </w:rPr>
      </w:pPr>
      <w:r w:rsidRPr="000145BD">
        <w:rPr>
          <w:bCs/>
          <w:iCs/>
          <w:color w:val="000000"/>
        </w:rPr>
        <w:t xml:space="preserve">I </w:t>
      </w:r>
      <w:ins w:id="94" w:author="CollegeCore Education" w:date="2020-05-29T19:39:00Z">
        <w:r w:rsidR="006E44D1">
          <w:rPr>
            <w:bCs/>
            <w:iCs/>
            <w:color w:val="000000"/>
          </w:rPr>
          <w:t xml:space="preserve">am </w:t>
        </w:r>
      </w:ins>
      <w:del w:id="95" w:author="CollegeCore Education" w:date="2020-05-29T19:39:00Z">
        <w:r w:rsidRPr="000145BD" w:rsidDel="006E44D1">
          <w:rPr>
            <w:bCs/>
            <w:iCs/>
            <w:color w:val="000000"/>
          </w:rPr>
          <w:delText>would</w:delText>
        </w:r>
        <w:r w:rsidR="00DD5F0E" w:rsidRPr="000145BD" w:rsidDel="006E44D1">
          <w:rPr>
            <w:bCs/>
            <w:iCs/>
            <w:color w:val="000000"/>
          </w:rPr>
          <w:delText xml:space="preserve"> well </w:delText>
        </w:r>
      </w:del>
      <w:r w:rsidRPr="000145BD">
        <w:rPr>
          <w:bCs/>
          <w:iCs/>
          <w:color w:val="000000"/>
        </w:rPr>
        <w:t xml:space="preserve">also </w:t>
      </w:r>
      <w:del w:id="96" w:author="CollegeCore Education" w:date="2020-05-29T19:39:00Z">
        <w:r w:rsidRPr="000145BD" w:rsidDel="006E44D1">
          <w:rPr>
            <w:bCs/>
            <w:iCs/>
            <w:color w:val="000000"/>
          </w:rPr>
          <w:delText>l</w:delText>
        </w:r>
      </w:del>
      <w:ins w:id="97" w:author="CollegeCore Education" w:date="2020-05-29T19:39:00Z">
        <w:r w:rsidR="006E44D1">
          <w:rPr>
            <w:bCs/>
            <w:iCs/>
            <w:color w:val="000000"/>
          </w:rPr>
          <w:t xml:space="preserve">grateful to </w:t>
        </w:r>
      </w:ins>
      <w:del w:id="98" w:author="CollegeCore Education" w:date="2020-05-29T19:39:00Z">
        <w:r w:rsidRPr="000145BD" w:rsidDel="006E44D1">
          <w:rPr>
            <w:bCs/>
            <w:iCs/>
            <w:color w:val="000000"/>
          </w:rPr>
          <w:delText xml:space="preserve">ike </w:delText>
        </w:r>
      </w:del>
      <w:r w:rsidR="00DD5F0E" w:rsidRPr="000145BD">
        <w:rPr>
          <w:bCs/>
          <w:iCs/>
          <w:color w:val="000000"/>
        </w:rPr>
        <w:t xml:space="preserve">the founder of </w:t>
      </w:r>
      <w:proofErr w:type="spellStart"/>
      <w:r w:rsidR="00DD5F0E" w:rsidRPr="000145BD">
        <w:rPr>
          <w:bCs/>
          <w:iCs/>
          <w:color w:val="000000"/>
        </w:rPr>
        <w:t>Robogenius</w:t>
      </w:r>
      <w:proofErr w:type="spellEnd"/>
      <w:r w:rsidR="00DD5F0E" w:rsidRPr="000145BD">
        <w:rPr>
          <w:bCs/>
          <w:iCs/>
          <w:color w:val="000000"/>
        </w:rPr>
        <w:t xml:space="preserve"> Academy (Shabnam ma’am)</w:t>
      </w:r>
      <w:r w:rsidRPr="000145BD">
        <w:rPr>
          <w:bCs/>
          <w:iCs/>
          <w:color w:val="000000"/>
        </w:rPr>
        <w:t>, 2018’s India’s best STEM Organisation</w:t>
      </w:r>
      <w:r w:rsidR="00DD5F0E" w:rsidRPr="000145BD">
        <w:rPr>
          <w:bCs/>
          <w:iCs/>
          <w:color w:val="000000"/>
        </w:rPr>
        <w:t xml:space="preserve"> who gave me the golden opportunity to do this wonderful project on the topic </w:t>
      </w:r>
      <w:r w:rsidRPr="000145BD">
        <w:rPr>
          <w:bCs/>
          <w:iCs/>
          <w:color w:val="000000"/>
        </w:rPr>
        <w:t xml:space="preserve">“Ingenious Entertainment Advisor” </w:t>
      </w:r>
      <w:r w:rsidR="00DD5F0E" w:rsidRPr="000145BD">
        <w:rPr>
          <w:bCs/>
          <w:iCs/>
          <w:color w:val="000000"/>
        </w:rPr>
        <w:t xml:space="preserve">which also helped me in doing extensive  </w:t>
      </w:r>
      <w:ins w:id="99" w:author="CollegeCore Education" w:date="2020-05-29T19:39:00Z">
        <w:r w:rsidR="006E44D1">
          <w:rPr>
            <w:bCs/>
            <w:iCs/>
            <w:color w:val="000000"/>
          </w:rPr>
          <w:t>r</w:t>
        </w:r>
      </w:ins>
      <w:del w:id="100" w:author="CollegeCore Education" w:date="2020-05-29T19:39:00Z">
        <w:r w:rsidR="00DD5F0E" w:rsidRPr="000145BD" w:rsidDel="006E44D1">
          <w:rPr>
            <w:bCs/>
            <w:iCs/>
            <w:color w:val="000000"/>
          </w:rPr>
          <w:delText>R</w:delText>
        </w:r>
      </w:del>
      <w:r w:rsidR="00DD5F0E" w:rsidRPr="000145BD">
        <w:rPr>
          <w:bCs/>
          <w:iCs/>
          <w:color w:val="000000"/>
        </w:rPr>
        <w:t>esearc</w:t>
      </w:r>
      <w:r w:rsidRPr="000145BD">
        <w:rPr>
          <w:bCs/>
          <w:iCs/>
          <w:color w:val="000000"/>
        </w:rPr>
        <w:t>h</w:t>
      </w:r>
      <w:r w:rsidR="00DD5F0E" w:rsidRPr="000145BD">
        <w:rPr>
          <w:bCs/>
          <w:iCs/>
          <w:color w:val="000000"/>
        </w:rPr>
        <w:t xml:space="preserve"> on</w:t>
      </w:r>
      <w:r w:rsidRPr="000145BD">
        <w:rPr>
          <w:bCs/>
          <w:iCs/>
          <w:color w:val="000000"/>
        </w:rPr>
        <w:t xml:space="preserve"> </w:t>
      </w:r>
      <w:ins w:id="101" w:author="CollegeCore Education" w:date="2020-05-29T19:39:00Z">
        <w:r w:rsidR="006E44D1">
          <w:rPr>
            <w:bCs/>
            <w:iCs/>
            <w:color w:val="000000"/>
          </w:rPr>
          <w:t xml:space="preserve">areas within </w:t>
        </w:r>
      </w:ins>
      <w:del w:id="102" w:author="CollegeCore Education" w:date="2020-05-29T19:39:00Z">
        <w:r w:rsidRPr="000145BD" w:rsidDel="006E44D1">
          <w:rPr>
            <w:bCs/>
            <w:iCs/>
            <w:color w:val="000000"/>
          </w:rPr>
          <w:delText xml:space="preserve">the topics of </w:delText>
        </w:r>
      </w:del>
      <w:r w:rsidRPr="000145BD">
        <w:rPr>
          <w:bCs/>
          <w:iCs/>
          <w:color w:val="000000"/>
        </w:rPr>
        <w:t>Artificial Intelligence.</w:t>
      </w:r>
    </w:p>
    <w:p w14:paraId="11CD5E61" w14:textId="3B7A5CE1" w:rsidR="000145BD" w:rsidRDefault="000145BD" w:rsidP="00DD5F0E">
      <w:pPr>
        <w:widowControl w:val="0"/>
        <w:pBdr>
          <w:top w:val="nil"/>
          <w:left w:val="nil"/>
          <w:bottom w:val="nil"/>
          <w:right w:val="nil"/>
          <w:between w:val="nil"/>
        </w:pBdr>
        <w:tabs>
          <w:tab w:val="left" w:pos="9356"/>
        </w:tabs>
        <w:spacing w:before="100" w:beforeAutospacing="1" w:after="100" w:afterAutospacing="1"/>
        <w:ind w:right="4"/>
        <w:rPr>
          <w:ins w:id="103" w:author="CollegeCore Education" w:date="2020-05-29T19:42:00Z"/>
          <w:bCs/>
          <w:iCs/>
          <w:color w:val="000000"/>
        </w:rPr>
      </w:pPr>
      <w:r w:rsidRPr="000145BD">
        <w:rPr>
          <w:bCs/>
          <w:iCs/>
          <w:color w:val="000000"/>
        </w:rPr>
        <w:t xml:space="preserve">With their </w:t>
      </w:r>
      <w:ins w:id="104" w:author="CollegeCore Education" w:date="2020-05-29T19:40:00Z">
        <w:r w:rsidR="006E44D1">
          <w:rPr>
            <w:bCs/>
            <w:iCs/>
            <w:color w:val="000000"/>
          </w:rPr>
          <w:t xml:space="preserve">persistent </w:t>
        </w:r>
      </w:ins>
      <w:r w:rsidRPr="000145BD">
        <w:rPr>
          <w:bCs/>
          <w:iCs/>
          <w:color w:val="000000"/>
        </w:rPr>
        <w:t>efforts</w:t>
      </w:r>
      <w:ins w:id="105" w:author="CollegeCore Education" w:date="2020-05-29T19:40:00Z">
        <w:r w:rsidR="006E44D1">
          <w:rPr>
            <w:bCs/>
            <w:iCs/>
            <w:color w:val="000000"/>
          </w:rPr>
          <w:t xml:space="preserve"> and exceptional mentoring</w:t>
        </w:r>
      </w:ins>
      <w:r w:rsidRPr="000145BD">
        <w:rPr>
          <w:bCs/>
          <w:iCs/>
          <w:color w:val="000000"/>
        </w:rPr>
        <w:t xml:space="preserve"> I was able to </w:t>
      </w:r>
      <w:ins w:id="106" w:author="CollegeCore Education" w:date="2020-05-29T19:40:00Z">
        <w:r w:rsidR="006E44D1">
          <w:rPr>
            <w:bCs/>
            <w:iCs/>
            <w:color w:val="000000"/>
          </w:rPr>
          <w:t xml:space="preserve">gain </w:t>
        </w:r>
      </w:ins>
      <w:del w:id="107" w:author="CollegeCore Education" w:date="2020-05-29T19:40:00Z">
        <w:r w:rsidRPr="000145BD" w:rsidDel="006E44D1">
          <w:rPr>
            <w:bCs/>
            <w:iCs/>
            <w:color w:val="000000"/>
          </w:rPr>
          <w:delText xml:space="preserve">acquire knowledge and </w:delText>
        </w:r>
      </w:del>
      <w:r w:rsidRPr="000145BD">
        <w:rPr>
          <w:bCs/>
          <w:iCs/>
          <w:color w:val="000000"/>
        </w:rPr>
        <w:t xml:space="preserve">expertise </w:t>
      </w:r>
      <w:ins w:id="108" w:author="CollegeCore Education" w:date="2020-05-29T19:40:00Z">
        <w:r w:rsidR="006E44D1">
          <w:rPr>
            <w:bCs/>
            <w:iCs/>
            <w:color w:val="000000"/>
          </w:rPr>
          <w:t xml:space="preserve">in </w:t>
        </w:r>
      </w:ins>
      <w:del w:id="109" w:author="CollegeCore Education" w:date="2020-05-29T19:40:00Z">
        <w:r w:rsidRPr="000145BD" w:rsidDel="006E44D1">
          <w:rPr>
            <w:bCs/>
            <w:iCs/>
            <w:color w:val="000000"/>
          </w:rPr>
          <w:delText xml:space="preserve">about </w:delText>
        </w:r>
      </w:del>
      <w:ins w:id="110" w:author="CollegeCore Education" w:date="2020-05-29T19:40:00Z">
        <w:r w:rsidR="006E44D1">
          <w:rPr>
            <w:bCs/>
            <w:iCs/>
            <w:color w:val="000000"/>
          </w:rPr>
          <w:t>P</w:t>
        </w:r>
      </w:ins>
      <w:del w:id="111" w:author="CollegeCore Education" w:date="2020-05-29T19:40:00Z">
        <w:r w:rsidRPr="000145BD" w:rsidDel="006E44D1">
          <w:rPr>
            <w:bCs/>
            <w:iCs/>
            <w:color w:val="000000"/>
          </w:rPr>
          <w:delText>p</w:delText>
        </w:r>
      </w:del>
      <w:r w:rsidRPr="000145BD">
        <w:rPr>
          <w:bCs/>
          <w:iCs/>
          <w:color w:val="000000"/>
        </w:rPr>
        <w:t>ython basics and fundamentals, machine learning , decision making capacity of machine(</w:t>
      </w:r>
      <w:del w:id="112" w:author="CollegeCore Education" w:date="2020-05-29T19:40:00Z">
        <w:r w:rsidRPr="000145BD" w:rsidDel="006E44D1">
          <w:rPr>
            <w:bCs/>
            <w:iCs/>
            <w:color w:val="000000"/>
          </w:rPr>
          <w:delText xml:space="preserve"> </w:delText>
        </w:r>
      </w:del>
      <w:r w:rsidRPr="000145BD">
        <w:rPr>
          <w:bCs/>
          <w:iCs/>
          <w:color w:val="000000"/>
        </w:rPr>
        <w:t>decision tree classifier), work</w:t>
      </w:r>
      <w:del w:id="113" w:author="CollegeCore Education" w:date="2020-05-29T19:41:00Z">
        <w:r w:rsidRPr="000145BD" w:rsidDel="006E44D1">
          <w:rPr>
            <w:bCs/>
            <w:iCs/>
            <w:color w:val="000000"/>
          </w:rPr>
          <w:delText>ing</w:delText>
        </w:r>
      </w:del>
      <w:r w:rsidRPr="000145BD">
        <w:rPr>
          <w:bCs/>
          <w:iCs/>
          <w:color w:val="000000"/>
        </w:rPr>
        <w:t xml:space="preserve"> with different python packages and techniques such </w:t>
      </w:r>
      <w:proofErr w:type="spellStart"/>
      <w:r w:rsidRPr="000145BD">
        <w:rPr>
          <w:bCs/>
          <w:iCs/>
          <w:color w:val="000000"/>
        </w:rPr>
        <w:t>keras</w:t>
      </w:r>
      <w:proofErr w:type="spellEnd"/>
      <w:r w:rsidRPr="000145BD">
        <w:rPr>
          <w:bCs/>
          <w:iCs/>
          <w:color w:val="000000"/>
        </w:rPr>
        <w:t xml:space="preserve">, pandas, </w:t>
      </w:r>
      <w:proofErr w:type="spellStart"/>
      <w:r w:rsidRPr="000145BD">
        <w:rPr>
          <w:bCs/>
          <w:iCs/>
          <w:color w:val="000000"/>
        </w:rPr>
        <w:t>tenserflow</w:t>
      </w:r>
      <w:proofErr w:type="spellEnd"/>
      <w:r w:rsidRPr="000145BD">
        <w:rPr>
          <w:bCs/>
          <w:iCs/>
          <w:color w:val="000000"/>
        </w:rPr>
        <w:t xml:space="preserve"> to an extent </w:t>
      </w:r>
      <w:ins w:id="114" w:author="CollegeCore Education" w:date="2020-05-29T19:41:00Z">
        <w:r w:rsidR="002F3133">
          <w:rPr>
            <w:bCs/>
            <w:iCs/>
            <w:color w:val="000000"/>
          </w:rPr>
          <w:t xml:space="preserve">that I could comprehend </w:t>
        </w:r>
      </w:ins>
      <w:del w:id="115" w:author="CollegeCore Education" w:date="2020-05-29T19:41:00Z">
        <w:r w:rsidRPr="000145BD" w:rsidDel="002F3133">
          <w:rPr>
            <w:bCs/>
            <w:iCs/>
            <w:color w:val="000000"/>
          </w:rPr>
          <w:delText xml:space="preserve">of able to understand </w:delText>
        </w:r>
      </w:del>
      <w:r w:rsidRPr="000145BD">
        <w:rPr>
          <w:bCs/>
          <w:iCs/>
          <w:color w:val="000000"/>
        </w:rPr>
        <w:t xml:space="preserve">how mighty </w:t>
      </w:r>
      <w:proofErr w:type="spellStart"/>
      <w:r w:rsidRPr="000145BD">
        <w:rPr>
          <w:bCs/>
          <w:iCs/>
          <w:color w:val="000000"/>
        </w:rPr>
        <w:t>softwares</w:t>
      </w:r>
      <w:proofErr w:type="spellEnd"/>
      <w:r w:rsidRPr="000145BD">
        <w:rPr>
          <w:bCs/>
          <w:iCs/>
          <w:color w:val="000000"/>
        </w:rPr>
        <w:t xml:space="preserve"> such </w:t>
      </w:r>
      <w:ins w:id="116" w:author="CollegeCore Education" w:date="2020-05-29T19:41:00Z">
        <w:r w:rsidR="002F3133">
          <w:rPr>
            <w:bCs/>
            <w:iCs/>
            <w:color w:val="000000"/>
          </w:rPr>
          <w:t>S</w:t>
        </w:r>
      </w:ins>
      <w:del w:id="117" w:author="CollegeCore Education" w:date="2020-05-29T19:41:00Z">
        <w:r w:rsidRPr="000145BD" w:rsidDel="002F3133">
          <w:rPr>
            <w:bCs/>
            <w:iCs/>
            <w:color w:val="000000"/>
          </w:rPr>
          <w:delText>s</w:delText>
        </w:r>
      </w:del>
      <w:r w:rsidRPr="000145BD">
        <w:rPr>
          <w:bCs/>
          <w:iCs/>
          <w:color w:val="000000"/>
        </w:rPr>
        <w:t xml:space="preserve">iri and </w:t>
      </w:r>
      <w:ins w:id="118" w:author="CollegeCore Education" w:date="2020-05-29T19:41:00Z">
        <w:r w:rsidR="002F3133">
          <w:rPr>
            <w:bCs/>
            <w:iCs/>
            <w:color w:val="000000"/>
          </w:rPr>
          <w:t>A</w:t>
        </w:r>
      </w:ins>
      <w:del w:id="119" w:author="CollegeCore Education" w:date="2020-05-29T19:41:00Z">
        <w:r w:rsidRPr="000145BD" w:rsidDel="002F3133">
          <w:rPr>
            <w:bCs/>
            <w:iCs/>
            <w:color w:val="000000"/>
          </w:rPr>
          <w:delText>a</w:delText>
        </w:r>
      </w:del>
      <w:r w:rsidRPr="000145BD">
        <w:rPr>
          <w:bCs/>
          <w:iCs/>
          <w:color w:val="000000"/>
        </w:rPr>
        <w:t>lexa work.</w:t>
      </w:r>
    </w:p>
    <w:p w14:paraId="3CC38994" w14:textId="4B2D64C4" w:rsidR="002F3133" w:rsidRDefault="002F3133" w:rsidP="00DD5F0E">
      <w:pPr>
        <w:widowControl w:val="0"/>
        <w:pBdr>
          <w:top w:val="nil"/>
          <w:left w:val="nil"/>
          <w:bottom w:val="nil"/>
          <w:right w:val="nil"/>
          <w:between w:val="nil"/>
        </w:pBdr>
        <w:tabs>
          <w:tab w:val="left" w:pos="9356"/>
        </w:tabs>
        <w:spacing w:before="100" w:beforeAutospacing="1" w:after="100" w:afterAutospacing="1"/>
        <w:ind w:right="4"/>
        <w:rPr>
          <w:ins w:id="120" w:author="CollegeCore Education" w:date="2020-05-29T19:43:00Z"/>
          <w:bCs/>
          <w:iCs/>
          <w:color w:val="000000"/>
        </w:rPr>
      </w:pPr>
      <w:ins w:id="121" w:author="CollegeCore Education" w:date="2020-05-29T19:42:00Z">
        <w:r>
          <w:rPr>
            <w:bCs/>
            <w:iCs/>
            <w:color w:val="000000"/>
          </w:rPr>
          <w:t xml:space="preserve">Their intellectual rigor and research approach will stay with me forever and guide my further studies. </w:t>
        </w:r>
      </w:ins>
    </w:p>
    <w:p w14:paraId="277FA2A0" w14:textId="0A0C9575" w:rsidR="002F3133" w:rsidRDefault="002F3133" w:rsidP="00DD5F0E">
      <w:pPr>
        <w:widowControl w:val="0"/>
        <w:pBdr>
          <w:top w:val="nil"/>
          <w:left w:val="nil"/>
          <w:bottom w:val="single" w:sz="6" w:space="1" w:color="auto"/>
          <w:right w:val="nil"/>
          <w:between w:val="nil"/>
        </w:pBdr>
        <w:tabs>
          <w:tab w:val="left" w:pos="9356"/>
        </w:tabs>
        <w:spacing w:before="100" w:beforeAutospacing="1" w:after="100" w:afterAutospacing="1"/>
        <w:ind w:right="4"/>
        <w:rPr>
          <w:ins w:id="122" w:author="CollegeCore Education" w:date="2020-05-29T19:43:00Z"/>
          <w:bCs/>
          <w:iCs/>
          <w:color w:val="000000"/>
        </w:rPr>
      </w:pPr>
    </w:p>
    <w:p w14:paraId="78590473" w14:textId="77777777" w:rsidR="002F3133" w:rsidRDefault="002F3133" w:rsidP="00DD5F0E">
      <w:pPr>
        <w:widowControl w:val="0"/>
        <w:pBdr>
          <w:left w:val="nil"/>
          <w:bottom w:val="nil"/>
          <w:right w:val="nil"/>
          <w:between w:val="nil"/>
        </w:pBdr>
        <w:tabs>
          <w:tab w:val="left" w:pos="9356"/>
        </w:tabs>
        <w:spacing w:before="100" w:beforeAutospacing="1" w:after="100" w:afterAutospacing="1"/>
        <w:ind w:right="4"/>
        <w:rPr>
          <w:ins w:id="123" w:author="CollegeCore Education" w:date="2020-05-29T19:41:00Z"/>
          <w:bCs/>
          <w:iCs/>
          <w:color w:val="000000"/>
        </w:rPr>
      </w:pPr>
    </w:p>
    <w:p w14:paraId="747EB1DD" w14:textId="77777777" w:rsidR="002F3133" w:rsidRPr="000145BD" w:rsidRDefault="002F3133" w:rsidP="00DD5F0E">
      <w:pPr>
        <w:widowControl w:val="0"/>
        <w:pBdr>
          <w:top w:val="nil"/>
          <w:left w:val="nil"/>
          <w:bottom w:val="nil"/>
          <w:right w:val="nil"/>
          <w:between w:val="nil"/>
        </w:pBdr>
        <w:tabs>
          <w:tab w:val="left" w:pos="9356"/>
        </w:tabs>
        <w:spacing w:before="100" w:beforeAutospacing="1" w:after="100" w:afterAutospacing="1"/>
        <w:ind w:right="4"/>
        <w:rPr>
          <w:bCs/>
          <w:iCs/>
          <w:color w:val="000000"/>
        </w:rPr>
      </w:pPr>
    </w:p>
    <w:p w14:paraId="6344293A" w14:textId="40B5DD45" w:rsidR="000145BD" w:rsidRPr="000145BD" w:rsidRDefault="000145BD" w:rsidP="00DD5F0E">
      <w:pPr>
        <w:widowControl w:val="0"/>
        <w:pBdr>
          <w:top w:val="nil"/>
          <w:left w:val="nil"/>
          <w:bottom w:val="nil"/>
          <w:right w:val="nil"/>
          <w:between w:val="nil"/>
        </w:pBdr>
        <w:tabs>
          <w:tab w:val="left" w:pos="9356"/>
        </w:tabs>
        <w:spacing w:before="100" w:beforeAutospacing="1" w:after="100" w:afterAutospacing="1"/>
        <w:ind w:right="4"/>
        <w:rPr>
          <w:bCs/>
          <w:iCs/>
          <w:color w:val="000000"/>
          <w:u w:val="single"/>
        </w:rPr>
      </w:pPr>
      <w:r w:rsidRPr="000145BD">
        <w:rPr>
          <w:bCs/>
          <w:iCs/>
          <w:color w:val="000000"/>
          <w:u w:val="single"/>
        </w:rPr>
        <w:t>Bibliography:</w:t>
      </w:r>
    </w:p>
    <w:p w14:paraId="7F77F760" w14:textId="7723096F" w:rsidR="000145BD" w:rsidRPr="000145BD" w:rsidRDefault="000145BD" w:rsidP="00DD5F0E">
      <w:pPr>
        <w:widowControl w:val="0"/>
        <w:pBdr>
          <w:top w:val="nil"/>
          <w:left w:val="nil"/>
          <w:bottom w:val="nil"/>
          <w:right w:val="nil"/>
          <w:between w:val="nil"/>
        </w:pBdr>
        <w:tabs>
          <w:tab w:val="left" w:pos="9356"/>
        </w:tabs>
        <w:spacing w:before="100" w:beforeAutospacing="1" w:after="100" w:afterAutospacing="1"/>
        <w:ind w:right="4"/>
        <w:rPr>
          <w:bCs/>
          <w:iCs/>
          <w:color w:val="000000"/>
        </w:rPr>
      </w:pPr>
      <w:r w:rsidRPr="000145BD">
        <w:rPr>
          <w:bCs/>
          <w:iCs/>
          <w:color w:val="000000"/>
          <w:u w:val="single"/>
        </w:rPr>
        <w:t xml:space="preserve">Software: </w:t>
      </w:r>
      <w:r w:rsidRPr="000145BD">
        <w:rPr>
          <w:bCs/>
          <w:iCs/>
          <w:color w:val="000000"/>
        </w:rPr>
        <w:t>Python3</w:t>
      </w:r>
    </w:p>
    <w:p w14:paraId="162DF04C" w14:textId="6EC34FB1" w:rsidR="000145BD" w:rsidRPr="000145BD" w:rsidRDefault="000145BD" w:rsidP="00DD5F0E">
      <w:pPr>
        <w:widowControl w:val="0"/>
        <w:pBdr>
          <w:top w:val="nil"/>
          <w:left w:val="nil"/>
          <w:bottom w:val="nil"/>
          <w:right w:val="nil"/>
          <w:between w:val="nil"/>
        </w:pBdr>
        <w:tabs>
          <w:tab w:val="left" w:pos="9356"/>
        </w:tabs>
        <w:spacing w:before="100" w:beforeAutospacing="1" w:after="100" w:afterAutospacing="1"/>
        <w:ind w:right="4"/>
        <w:rPr>
          <w:bCs/>
          <w:iCs/>
          <w:color w:val="000000"/>
        </w:rPr>
      </w:pPr>
      <w:r w:rsidRPr="000145BD">
        <w:rPr>
          <w:bCs/>
          <w:iCs/>
          <w:color w:val="000000"/>
          <w:u w:val="single"/>
        </w:rPr>
        <w:t xml:space="preserve">Platform : </w:t>
      </w:r>
      <w:proofErr w:type="spellStart"/>
      <w:r w:rsidRPr="000145BD">
        <w:rPr>
          <w:bCs/>
          <w:iCs/>
          <w:color w:val="000000"/>
        </w:rPr>
        <w:t>Annaconda</w:t>
      </w:r>
      <w:proofErr w:type="spellEnd"/>
      <w:r w:rsidRPr="000145BD">
        <w:rPr>
          <w:bCs/>
          <w:iCs/>
          <w:color w:val="000000"/>
        </w:rPr>
        <w:t xml:space="preserve"> </w:t>
      </w:r>
    </w:p>
    <w:p w14:paraId="55D52D10" w14:textId="29C03B3B" w:rsidR="000145BD" w:rsidRPr="000145BD" w:rsidRDefault="000145BD" w:rsidP="00DD5F0E">
      <w:pPr>
        <w:widowControl w:val="0"/>
        <w:pBdr>
          <w:top w:val="nil"/>
          <w:left w:val="nil"/>
          <w:bottom w:val="nil"/>
          <w:right w:val="nil"/>
          <w:between w:val="nil"/>
        </w:pBdr>
        <w:tabs>
          <w:tab w:val="left" w:pos="9356"/>
        </w:tabs>
        <w:spacing w:before="100" w:beforeAutospacing="1" w:after="100" w:afterAutospacing="1"/>
        <w:ind w:right="4"/>
        <w:rPr>
          <w:bCs/>
          <w:iCs/>
          <w:color w:val="000000"/>
        </w:rPr>
      </w:pPr>
      <w:r w:rsidRPr="000145BD">
        <w:rPr>
          <w:bCs/>
          <w:iCs/>
          <w:color w:val="000000"/>
          <w:u w:val="single"/>
        </w:rPr>
        <w:t>Launcher :</w:t>
      </w:r>
      <w:r w:rsidRPr="000145BD">
        <w:rPr>
          <w:bCs/>
          <w:iCs/>
          <w:color w:val="000000"/>
        </w:rPr>
        <w:t xml:space="preserve"> Spyder</w:t>
      </w:r>
    </w:p>
    <w:p w14:paraId="4EAD1CAD" w14:textId="230E78E9" w:rsidR="000145BD" w:rsidRPr="000145BD" w:rsidRDefault="000145BD" w:rsidP="00DD5F0E">
      <w:pPr>
        <w:widowControl w:val="0"/>
        <w:pBdr>
          <w:top w:val="nil"/>
          <w:left w:val="nil"/>
          <w:bottom w:val="nil"/>
          <w:right w:val="nil"/>
          <w:between w:val="nil"/>
        </w:pBdr>
        <w:tabs>
          <w:tab w:val="left" w:pos="9356"/>
        </w:tabs>
        <w:spacing w:before="100" w:beforeAutospacing="1" w:after="100" w:afterAutospacing="1"/>
        <w:ind w:right="4"/>
        <w:rPr>
          <w:bCs/>
          <w:iCs/>
          <w:color w:val="000000"/>
          <w:u w:val="single"/>
        </w:rPr>
      </w:pPr>
      <w:r w:rsidRPr="000145BD">
        <w:rPr>
          <w:bCs/>
          <w:iCs/>
          <w:color w:val="000000"/>
          <w:u w:val="single"/>
        </w:rPr>
        <w:t xml:space="preserve">Sites </w:t>
      </w:r>
      <w:del w:id="124" w:author="CollegeCore Education" w:date="2020-05-29T19:43:00Z">
        <w:r w:rsidRPr="000145BD" w:rsidDel="002F3133">
          <w:rPr>
            <w:bCs/>
            <w:iCs/>
            <w:color w:val="000000"/>
            <w:u w:val="single"/>
          </w:rPr>
          <w:delText>reffered</w:delText>
        </w:r>
      </w:del>
      <w:ins w:id="125" w:author="CollegeCore Education" w:date="2020-05-29T19:43:00Z">
        <w:r w:rsidR="002F3133" w:rsidRPr="000145BD">
          <w:rPr>
            <w:bCs/>
            <w:iCs/>
            <w:color w:val="000000"/>
            <w:u w:val="single"/>
          </w:rPr>
          <w:t>referred</w:t>
        </w:r>
      </w:ins>
      <w:r w:rsidRPr="000145BD">
        <w:rPr>
          <w:bCs/>
          <w:iCs/>
          <w:color w:val="000000"/>
          <w:u w:val="single"/>
        </w:rPr>
        <w:t xml:space="preserve"> :</w:t>
      </w:r>
    </w:p>
    <w:p w14:paraId="3EEC3EEB" w14:textId="0C4D0FE1" w:rsidR="000145BD" w:rsidRPr="000145BD" w:rsidRDefault="000145BD" w:rsidP="000145BD">
      <w:pPr>
        <w:pStyle w:val="ListParagraph"/>
        <w:widowControl w:val="0"/>
        <w:numPr>
          <w:ilvl w:val="0"/>
          <w:numId w:val="6"/>
        </w:numPr>
        <w:pBdr>
          <w:top w:val="nil"/>
          <w:left w:val="nil"/>
          <w:bottom w:val="nil"/>
          <w:right w:val="nil"/>
          <w:between w:val="nil"/>
        </w:pBdr>
        <w:tabs>
          <w:tab w:val="left" w:pos="9356"/>
        </w:tabs>
        <w:spacing w:before="100" w:beforeAutospacing="1" w:after="100" w:afterAutospacing="1"/>
        <w:ind w:right="4"/>
        <w:rPr>
          <w:iCs/>
          <w:color w:val="000000" w:themeColor="text1"/>
        </w:rPr>
      </w:pPr>
      <w:r w:rsidRPr="000145BD">
        <w:rPr>
          <w:iCs/>
          <w:color w:val="000000" w:themeColor="text1"/>
        </w:rPr>
        <w:t xml:space="preserve">https://scikitlearn.org/stable/modules/generated/sklearn.feature_extraction.text.Tf idfVectorizer.html </w:t>
      </w:r>
    </w:p>
    <w:p w14:paraId="08369185" w14:textId="77777777" w:rsidR="000145BD" w:rsidRPr="000145BD" w:rsidRDefault="000145BD" w:rsidP="000145BD">
      <w:pPr>
        <w:pStyle w:val="ListParagraph"/>
        <w:widowControl w:val="0"/>
        <w:numPr>
          <w:ilvl w:val="0"/>
          <w:numId w:val="6"/>
        </w:numPr>
        <w:pBdr>
          <w:top w:val="nil"/>
          <w:left w:val="nil"/>
          <w:bottom w:val="nil"/>
          <w:right w:val="nil"/>
          <w:between w:val="nil"/>
        </w:pBdr>
        <w:tabs>
          <w:tab w:val="left" w:pos="9356"/>
        </w:tabs>
        <w:spacing w:before="100" w:beforeAutospacing="1" w:after="100" w:afterAutospacing="1"/>
        <w:ind w:right="4"/>
        <w:rPr>
          <w:iCs/>
          <w:color w:val="000000" w:themeColor="text1"/>
        </w:rPr>
      </w:pPr>
      <w:r w:rsidRPr="000145BD">
        <w:rPr>
          <w:iCs/>
          <w:color w:val="000000" w:themeColor="text1"/>
        </w:rPr>
        <w:t xml:space="preserve">https://www.geeksforgeeks.org/python-extracting-rows-using-pandas-iloc/ </w:t>
      </w:r>
    </w:p>
    <w:p w14:paraId="30794E1E" w14:textId="77777777" w:rsidR="000145BD" w:rsidRPr="000145BD" w:rsidRDefault="000145BD" w:rsidP="000145BD">
      <w:pPr>
        <w:pStyle w:val="ListParagraph"/>
        <w:widowControl w:val="0"/>
        <w:numPr>
          <w:ilvl w:val="0"/>
          <w:numId w:val="6"/>
        </w:numPr>
        <w:pBdr>
          <w:top w:val="nil"/>
          <w:left w:val="nil"/>
          <w:bottom w:val="nil"/>
          <w:right w:val="nil"/>
          <w:between w:val="nil"/>
        </w:pBdr>
        <w:tabs>
          <w:tab w:val="left" w:pos="9356"/>
        </w:tabs>
        <w:spacing w:before="100" w:beforeAutospacing="1" w:after="100" w:afterAutospacing="1"/>
        <w:ind w:right="4"/>
        <w:rPr>
          <w:iCs/>
          <w:color w:val="000000" w:themeColor="text1"/>
        </w:rPr>
      </w:pPr>
      <w:r w:rsidRPr="000145BD">
        <w:rPr>
          <w:iCs/>
          <w:color w:val="000000" w:themeColor="text1"/>
        </w:rPr>
        <w:t xml:space="preserve">https://docs.google.com/document/d/1Jy6xrFT3K9OboFKRdseLF8LPMYHnKps0l CeD3VQNPYQ/edit# </w:t>
      </w:r>
    </w:p>
    <w:p w14:paraId="38B6B495" w14:textId="77777777" w:rsidR="000145BD" w:rsidRPr="000145BD" w:rsidRDefault="000145BD" w:rsidP="000145BD">
      <w:pPr>
        <w:pStyle w:val="ListParagraph"/>
        <w:widowControl w:val="0"/>
        <w:numPr>
          <w:ilvl w:val="0"/>
          <w:numId w:val="6"/>
        </w:numPr>
        <w:pBdr>
          <w:top w:val="nil"/>
          <w:left w:val="nil"/>
          <w:bottom w:val="nil"/>
          <w:right w:val="nil"/>
          <w:between w:val="nil"/>
        </w:pBdr>
        <w:tabs>
          <w:tab w:val="left" w:pos="9356"/>
        </w:tabs>
        <w:spacing w:before="100" w:beforeAutospacing="1" w:after="100" w:afterAutospacing="1"/>
        <w:ind w:right="4"/>
        <w:rPr>
          <w:iCs/>
          <w:color w:val="000000" w:themeColor="text1"/>
        </w:rPr>
      </w:pPr>
      <w:r w:rsidRPr="000145BD">
        <w:rPr>
          <w:iCs/>
          <w:color w:val="000000" w:themeColor="text1"/>
        </w:rPr>
        <w:t xml:space="preserve">https://www.designevo.com/apps/logo/?name=yellow-magnifying-glass </w:t>
      </w:r>
    </w:p>
    <w:p w14:paraId="543A903E" w14:textId="77777777" w:rsidR="000145BD" w:rsidRPr="000145BD" w:rsidRDefault="000145BD" w:rsidP="000145BD">
      <w:pPr>
        <w:pStyle w:val="ListParagraph"/>
        <w:widowControl w:val="0"/>
        <w:numPr>
          <w:ilvl w:val="0"/>
          <w:numId w:val="6"/>
        </w:numPr>
        <w:pBdr>
          <w:top w:val="nil"/>
          <w:left w:val="nil"/>
          <w:bottom w:val="nil"/>
          <w:right w:val="nil"/>
          <w:between w:val="nil"/>
        </w:pBdr>
        <w:tabs>
          <w:tab w:val="left" w:pos="9356"/>
        </w:tabs>
        <w:spacing w:before="100" w:beforeAutospacing="1" w:after="100" w:afterAutospacing="1"/>
        <w:ind w:right="4"/>
        <w:rPr>
          <w:iCs/>
          <w:color w:val="000000" w:themeColor="text1"/>
        </w:rPr>
      </w:pPr>
      <w:r w:rsidRPr="000145BD">
        <w:rPr>
          <w:iCs/>
          <w:color w:val="000000" w:themeColor="text1"/>
        </w:rPr>
        <w:t>geeks for geeks.org</w:t>
      </w:r>
    </w:p>
    <w:p w14:paraId="65BC8BBD" w14:textId="77777777" w:rsidR="000145BD" w:rsidRPr="000145BD" w:rsidRDefault="000145BD" w:rsidP="000145BD">
      <w:pPr>
        <w:pStyle w:val="ListParagraph"/>
        <w:widowControl w:val="0"/>
        <w:numPr>
          <w:ilvl w:val="0"/>
          <w:numId w:val="6"/>
        </w:numPr>
        <w:pBdr>
          <w:top w:val="nil"/>
          <w:left w:val="nil"/>
          <w:bottom w:val="nil"/>
          <w:right w:val="nil"/>
          <w:between w:val="nil"/>
        </w:pBdr>
        <w:tabs>
          <w:tab w:val="left" w:pos="9356"/>
        </w:tabs>
        <w:spacing w:before="100" w:beforeAutospacing="1" w:after="100" w:afterAutospacing="1"/>
        <w:ind w:right="4"/>
        <w:rPr>
          <w:iCs/>
          <w:color w:val="000000" w:themeColor="text1"/>
        </w:rPr>
      </w:pPr>
      <w:r w:rsidRPr="000145BD">
        <w:rPr>
          <w:iCs/>
          <w:color w:val="000000" w:themeColor="text1"/>
        </w:rPr>
        <w:t>towardsdatascience.com</w:t>
      </w:r>
    </w:p>
    <w:p w14:paraId="0D49BD1C" w14:textId="77777777" w:rsidR="000145BD" w:rsidRPr="000145BD" w:rsidRDefault="000145BD" w:rsidP="000145BD">
      <w:pPr>
        <w:pStyle w:val="ListParagraph"/>
        <w:widowControl w:val="0"/>
        <w:numPr>
          <w:ilvl w:val="0"/>
          <w:numId w:val="6"/>
        </w:numPr>
        <w:pBdr>
          <w:top w:val="nil"/>
          <w:left w:val="nil"/>
          <w:bottom w:val="nil"/>
          <w:right w:val="nil"/>
          <w:between w:val="nil"/>
        </w:pBdr>
        <w:tabs>
          <w:tab w:val="left" w:pos="9356"/>
        </w:tabs>
        <w:spacing w:before="100" w:beforeAutospacing="1" w:after="100" w:afterAutospacing="1"/>
        <w:ind w:right="4"/>
        <w:rPr>
          <w:iCs/>
          <w:color w:val="000000" w:themeColor="text1"/>
        </w:rPr>
      </w:pPr>
      <w:r w:rsidRPr="000145BD">
        <w:rPr>
          <w:iCs/>
          <w:color w:val="000000" w:themeColor="text1"/>
        </w:rPr>
        <w:t>machinelearningmastery.com</w:t>
      </w:r>
    </w:p>
    <w:p w14:paraId="59C6316E" w14:textId="18DD30EA" w:rsidR="000145BD" w:rsidRPr="000145BD" w:rsidRDefault="000145BD" w:rsidP="00DD5F0E">
      <w:pPr>
        <w:widowControl w:val="0"/>
        <w:pBdr>
          <w:top w:val="nil"/>
          <w:left w:val="nil"/>
          <w:bottom w:val="nil"/>
          <w:right w:val="nil"/>
          <w:between w:val="nil"/>
        </w:pBdr>
        <w:tabs>
          <w:tab w:val="left" w:pos="9356"/>
        </w:tabs>
        <w:spacing w:before="100" w:beforeAutospacing="1" w:after="100" w:afterAutospacing="1"/>
        <w:ind w:right="4"/>
        <w:rPr>
          <w:bCs/>
          <w:iCs/>
          <w:color w:val="000000"/>
        </w:rPr>
      </w:pPr>
      <w:r w:rsidRPr="000145BD">
        <w:rPr>
          <w:b/>
          <w:bCs/>
          <w:sz w:val="28"/>
          <w:szCs w:val="28"/>
          <w:lang w:val="en-US"/>
        </w:rPr>
        <w:lastRenderedPageBreak/>
        <w:t>------------------------------------------------------------------------------------------------</w:t>
      </w:r>
    </w:p>
    <w:p w14:paraId="5B7B00DF" w14:textId="78AA44BD" w:rsidR="003531B9" w:rsidRDefault="003531B9" w:rsidP="003531B9">
      <w:pPr>
        <w:rPr>
          <w:b/>
          <w:bCs/>
          <w:sz w:val="22"/>
          <w:szCs w:val="22"/>
          <w:u w:val="single"/>
          <w:lang w:val="en-US"/>
        </w:rPr>
      </w:pPr>
    </w:p>
    <w:p w14:paraId="371C0EA8" w14:textId="4A6B1095" w:rsidR="000145BD" w:rsidRDefault="000145BD" w:rsidP="003531B9">
      <w:pPr>
        <w:rPr>
          <w:b/>
          <w:bCs/>
          <w:sz w:val="22"/>
          <w:szCs w:val="22"/>
          <w:u w:val="single"/>
          <w:lang w:val="en-US"/>
        </w:rPr>
      </w:pPr>
    </w:p>
    <w:p w14:paraId="0867FDE6" w14:textId="188404E6" w:rsidR="000145BD" w:rsidRDefault="000145BD" w:rsidP="003531B9">
      <w:pPr>
        <w:rPr>
          <w:b/>
          <w:bCs/>
          <w:sz w:val="22"/>
          <w:szCs w:val="22"/>
          <w:u w:val="single"/>
          <w:lang w:val="en-US"/>
        </w:rPr>
      </w:pPr>
    </w:p>
    <w:p w14:paraId="1BBCA2B4" w14:textId="2EBAA13E" w:rsidR="000145BD" w:rsidRDefault="000145BD" w:rsidP="003531B9">
      <w:pPr>
        <w:rPr>
          <w:b/>
          <w:bCs/>
          <w:sz w:val="22"/>
          <w:szCs w:val="22"/>
          <w:u w:val="single"/>
          <w:lang w:val="en-US"/>
        </w:rPr>
      </w:pPr>
    </w:p>
    <w:p w14:paraId="48C896CC" w14:textId="524DF0B1" w:rsidR="000145BD" w:rsidRDefault="000145BD" w:rsidP="003531B9">
      <w:pPr>
        <w:rPr>
          <w:b/>
          <w:bCs/>
          <w:sz w:val="22"/>
          <w:szCs w:val="22"/>
          <w:u w:val="single"/>
          <w:lang w:val="en-US"/>
        </w:rPr>
      </w:pPr>
    </w:p>
    <w:p w14:paraId="13179550" w14:textId="37D29CC9" w:rsidR="000145BD" w:rsidRDefault="002F3133" w:rsidP="003531B9">
      <w:pPr>
        <w:rPr>
          <w:b/>
          <w:bCs/>
          <w:sz w:val="22"/>
          <w:szCs w:val="22"/>
          <w:u w:val="single"/>
          <w:lang w:val="en-US"/>
        </w:rPr>
      </w:pPr>
      <w:ins w:id="126" w:author="CollegeCore Education" w:date="2020-05-29T19:43:00Z">
        <w:r w:rsidRPr="002F3133">
          <w:rPr>
            <w:b/>
            <w:bCs/>
            <w:sz w:val="22"/>
            <w:szCs w:val="22"/>
            <w:highlight w:val="yellow"/>
            <w:u w:val="single"/>
            <w:lang w:val="en-US"/>
            <w:rPrChange w:id="127" w:author="CollegeCore Education" w:date="2020-05-29T19:43:00Z">
              <w:rPr>
                <w:b/>
                <w:bCs/>
                <w:sz w:val="22"/>
                <w:szCs w:val="22"/>
                <w:u w:val="single"/>
                <w:lang w:val="en-US"/>
              </w:rPr>
            </w:rPrChange>
          </w:rPr>
          <w:t>&lt;&lt; What is this ??&gt;&gt;</w:t>
        </w:r>
      </w:ins>
    </w:p>
    <w:p w14:paraId="29392842" w14:textId="10CA26E0" w:rsidR="00190B6B" w:rsidRDefault="00190B6B" w:rsidP="003531B9">
      <w:pPr>
        <w:rPr>
          <w:b/>
          <w:bCs/>
          <w:sz w:val="22"/>
          <w:szCs w:val="22"/>
          <w:u w:val="single"/>
          <w:lang w:val="en-US"/>
        </w:rPr>
      </w:pPr>
    </w:p>
    <w:p w14:paraId="36420A03" w14:textId="1E86D621" w:rsidR="00190B6B" w:rsidRDefault="00190B6B" w:rsidP="003531B9">
      <w:pPr>
        <w:rPr>
          <w:b/>
          <w:bCs/>
          <w:sz w:val="22"/>
          <w:szCs w:val="22"/>
          <w:u w:val="single"/>
          <w:lang w:val="en-US"/>
        </w:rPr>
      </w:pPr>
    </w:p>
    <w:p w14:paraId="6F496D4E" w14:textId="2F71D381" w:rsidR="00190B6B" w:rsidRDefault="00190B6B" w:rsidP="00190B6B">
      <w:pPr>
        <w:jc w:val="center"/>
        <w:rPr>
          <w:b/>
          <w:bCs/>
          <w:sz w:val="28"/>
          <w:szCs w:val="28"/>
          <w:u w:val="single"/>
          <w:lang w:val="en-US"/>
        </w:rPr>
      </w:pPr>
      <w:r>
        <w:rPr>
          <w:b/>
          <w:bCs/>
          <w:noProof/>
          <w:sz w:val="28"/>
          <w:szCs w:val="28"/>
          <w:u w:val="single"/>
          <w:lang w:val="en-US"/>
        </w:rPr>
        <w:drawing>
          <wp:anchor distT="0" distB="0" distL="114300" distR="114300" simplePos="0" relativeHeight="251662336" behindDoc="0" locked="0" layoutInCell="1" allowOverlap="1" wp14:anchorId="3CCBC6B8" wp14:editId="44DA5FA3">
            <wp:simplePos x="0" y="0"/>
            <wp:positionH relativeFrom="column">
              <wp:posOffset>0</wp:posOffset>
            </wp:positionH>
            <wp:positionV relativeFrom="paragraph">
              <wp:posOffset>407035</wp:posOffset>
            </wp:positionV>
            <wp:extent cx="5727700" cy="22148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yan Verma.mp4" descr="movie::/Users/aryanverma/Downloads/Aryan Verma.mp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2214880"/>
                    </a:xfrm>
                    <a:prstGeom prst="rect">
                      <a:avLst/>
                    </a:prstGeom>
                  </pic:spPr>
                </pic:pic>
              </a:graphicData>
            </a:graphic>
          </wp:anchor>
        </w:drawing>
      </w:r>
      <w:r>
        <w:rPr>
          <w:b/>
          <w:bCs/>
          <w:sz w:val="28"/>
          <w:szCs w:val="28"/>
          <w:u w:val="single"/>
          <w:lang w:val="en-US"/>
        </w:rPr>
        <w:t>Project Representation:</w:t>
      </w:r>
    </w:p>
    <w:p w14:paraId="624CF050" w14:textId="77777777" w:rsidR="00190B6B" w:rsidRPr="00190B6B" w:rsidRDefault="00190B6B" w:rsidP="00190B6B">
      <w:pPr>
        <w:jc w:val="center"/>
        <w:rPr>
          <w:b/>
          <w:bCs/>
          <w:sz w:val="28"/>
          <w:szCs w:val="28"/>
          <w:u w:val="single"/>
          <w:lang w:val="en-US"/>
        </w:rPr>
      </w:pPr>
    </w:p>
    <w:sectPr w:rsidR="00190B6B" w:rsidRPr="00190B6B" w:rsidSect="001535F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63F08" w14:textId="77777777" w:rsidR="00D91AA6" w:rsidRDefault="00D91AA6" w:rsidP="003531B9">
      <w:r>
        <w:separator/>
      </w:r>
    </w:p>
  </w:endnote>
  <w:endnote w:type="continuationSeparator" w:id="0">
    <w:p w14:paraId="372D08DD" w14:textId="77777777" w:rsidR="00D91AA6" w:rsidRDefault="00D91AA6" w:rsidP="0035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9095394"/>
      <w:docPartObj>
        <w:docPartGallery w:val="Page Numbers (Bottom of Page)"/>
        <w:docPartUnique/>
      </w:docPartObj>
    </w:sdtPr>
    <w:sdtEndPr>
      <w:rPr>
        <w:rStyle w:val="PageNumber"/>
      </w:rPr>
    </w:sdtEndPr>
    <w:sdtContent>
      <w:p w14:paraId="18F7E37E" w14:textId="1F560B64" w:rsidR="003531B9" w:rsidRDefault="003531B9" w:rsidP="002959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D510F2" w14:textId="77777777" w:rsidR="003531B9" w:rsidRDefault="003531B9" w:rsidP="003531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1525052"/>
      <w:docPartObj>
        <w:docPartGallery w:val="Page Numbers (Bottom of Page)"/>
        <w:docPartUnique/>
      </w:docPartObj>
    </w:sdtPr>
    <w:sdtEndPr>
      <w:rPr>
        <w:rStyle w:val="PageNumber"/>
      </w:rPr>
    </w:sdtEndPr>
    <w:sdtContent>
      <w:p w14:paraId="1B10CC9D" w14:textId="2061CC9B" w:rsidR="003531B9" w:rsidRDefault="003531B9" w:rsidP="002959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12BE06" w14:textId="77777777" w:rsidR="003531B9" w:rsidRDefault="003531B9" w:rsidP="003531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8226E" w14:textId="77777777" w:rsidR="00D91AA6" w:rsidRDefault="00D91AA6" w:rsidP="003531B9">
      <w:r>
        <w:separator/>
      </w:r>
    </w:p>
  </w:footnote>
  <w:footnote w:type="continuationSeparator" w:id="0">
    <w:p w14:paraId="2D17A6DD" w14:textId="77777777" w:rsidR="00D91AA6" w:rsidRDefault="00D91AA6" w:rsidP="00353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1BD7"/>
    <w:multiLevelType w:val="hybridMultilevel"/>
    <w:tmpl w:val="8FDEB66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A0234"/>
    <w:multiLevelType w:val="hybridMultilevel"/>
    <w:tmpl w:val="4C641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B6006"/>
    <w:multiLevelType w:val="hybridMultilevel"/>
    <w:tmpl w:val="22A8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C1F9E"/>
    <w:multiLevelType w:val="hybridMultilevel"/>
    <w:tmpl w:val="48764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F4B9C"/>
    <w:multiLevelType w:val="hybridMultilevel"/>
    <w:tmpl w:val="D3F62D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02E40"/>
    <w:multiLevelType w:val="hybridMultilevel"/>
    <w:tmpl w:val="0A886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legeCore Education">
    <w15:presenceInfo w15:providerId="Windows Live" w15:userId="c18e612aafc2af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B9"/>
    <w:rsid w:val="000145BD"/>
    <w:rsid w:val="001535FE"/>
    <w:rsid w:val="00190B6B"/>
    <w:rsid w:val="001C7139"/>
    <w:rsid w:val="002F3133"/>
    <w:rsid w:val="00321B99"/>
    <w:rsid w:val="003531B9"/>
    <w:rsid w:val="00447DA2"/>
    <w:rsid w:val="00524866"/>
    <w:rsid w:val="006E44D1"/>
    <w:rsid w:val="0072304B"/>
    <w:rsid w:val="007E01AF"/>
    <w:rsid w:val="007F380F"/>
    <w:rsid w:val="00846684"/>
    <w:rsid w:val="00952E71"/>
    <w:rsid w:val="009F1C55"/>
    <w:rsid w:val="00CC351B"/>
    <w:rsid w:val="00CE4415"/>
    <w:rsid w:val="00D91AA6"/>
    <w:rsid w:val="00DD5F0E"/>
    <w:rsid w:val="00EB014C"/>
    <w:rsid w:val="00F16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986A"/>
  <w15:chartTrackingRefBased/>
  <w15:docId w15:val="{2812BE64-5290-C245-855F-E8A3751A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9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1B9"/>
    <w:rPr>
      <w:sz w:val="18"/>
      <w:szCs w:val="18"/>
    </w:rPr>
  </w:style>
  <w:style w:type="character" w:customStyle="1" w:styleId="BalloonTextChar">
    <w:name w:val="Balloon Text Char"/>
    <w:basedOn w:val="DefaultParagraphFont"/>
    <w:link w:val="BalloonText"/>
    <w:uiPriority w:val="99"/>
    <w:semiHidden/>
    <w:rsid w:val="003531B9"/>
    <w:rPr>
      <w:rFonts w:ascii="Times New Roman" w:hAnsi="Times New Roman" w:cs="Times New Roman"/>
      <w:sz w:val="18"/>
      <w:szCs w:val="18"/>
    </w:rPr>
  </w:style>
  <w:style w:type="paragraph" w:styleId="ListParagraph">
    <w:name w:val="List Paragraph"/>
    <w:basedOn w:val="Normal"/>
    <w:uiPriority w:val="34"/>
    <w:qFormat/>
    <w:rsid w:val="003531B9"/>
    <w:pPr>
      <w:ind w:left="720"/>
      <w:contextualSpacing/>
    </w:pPr>
  </w:style>
  <w:style w:type="paragraph" w:styleId="Footer">
    <w:name w:val="footer"/>
    <w:basedOn w:val="Normal"/>
    <w:link w:val="FooterChar"/>
    <w:uiPriority w:val="99"/>
    <w:unhideWhenUsed/>
    <w:rsid w:val="003531B9"/>
    <w:pPr>
      <w:tabs>
        <w:tab w:val="center" w:pos="4513"/>
        <w:tab w:val="right" w:pos="9026"/>
      </w:tabs>
    </w:pPr>
  </w:style>
  <w:style w:type="character" w:customStyle="1" w:styleId="FooterChar">
    <w:name w:val="Footer Char"/>
    <w:basedOn w:val="DefaultParagraphFont"/>
    <w:link w:val="Footer"/>
    <w:uiPriority w:val="99"/>
    <w:rsid w:val="003531B9"/>
  </w:style>
  <w:style w:type="character" w:styleId="PageNumber">
    <w:name w:val="page number"/>
    <w:basedOn w:val="DefaultParagraphFont"/>
    <w:uiPriority w:val="99"/>
    <w:semiHidden/>
    <w:unhideWhenUsed/>
    <w:rsid w:val="003531B9"/>
  </w:style>
  <w:style w:type="character" w:styleId="Emphasis">
    <w:name w:val="Emphasis"/>
    <w:basedOn w:val="DefaultParagraphFont"/>
    <w:uiPriority w:val="20"/>
    <w:qFormat/>
    <w:rsid w:val="00524866"/>
    <w:rPr>
      <w:i/>
      <w:iCs/>
    </w:rPr>
  </w:style>
  <w:style w:type="paragraph" w:styleId="Header">
    <w:name w:val="header"/>
    <w:basedOn w:val="Normal"/>
    <w:link w:val="HeaderChar"/>
    <w:uiPriority w:val="99"/>
    <w:unhideWhenUsed/>
    <w:rsid w:val="00DD5F0E"/>
    <w:pPr>
      <w:tabs>
        <w:tab w:val="center" w:pos="4513"/>
        <w:tab w:val="right" w:pos="9026"/>
      </w:tabs>
    </w:pPr>
  </w:style>
  <w:style w:type="character" w:customStyle="1" w:styleId="HeaderChar">
    <w:name w:val="Header Char"/>
    <w:basedOn w:val="DefaultParagraphFont"/>
    <w:link w:val="Header"/>
    <w:uiPriority w:val="99"/>
    <w:rsid w:val="00DD5F0E"/>
    <w:rPr>
      <w:rFonts w:ascii="Times New Roman" w:eastAsia="Times New Roman" w:hAnsi="Times New Roman" w:cs="Times New Roman"/>
      <w:lang w:eastAsia="en-GB"/>
    </w:rPr>
  </w:style>
  <w:style w:type="character" w:styleId="Hyperlink">
    <w:name w:val="Hyperlink"/>
    <w:basedOn w:val="DefaultParagraphFont"/>
    <w:uiPriority w:val="99"/>
    <w:unhideWhenUsed/>
    <w:rsid w:val="000145BD"/>
    <w:rPr>
      <w:color w:val="0563C1" w:themeColor="hyperlink"/>
      <w:u w:val="single"/>
    </w:rPr>
  </w:style>
  <w:style w:type="character" w:styleId="UnresolvedMention">
    <w:name w:val="Unresolved Mention"/>
    <w:basedOn w:val="DefaultParagraphFont"/>
    <w:uiPriority w:val="99"/>
    <w:semiHidden/>
    <w:unhideWhenUsed/>
    <w:rsid w:val="00014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451871">
      <w:bodyDiv w:val="1"/>
      <w:marLeft w:val="0"/>
      <w:marRight w:val="0"/>
      <w:marTop w:val="0"/>
      <w:marBottom w:val="0"/>
      <w:divBdr>
        <w:top w:val="none" w:sz="0" w:space="0" w:color="auto"/>
        <w:left w:val="none" w:sz="0" w:space="0" w:color="auto"/>
        <w:bottom w:val="none" w:sz="0" w:space="0" w:color="auto"/>
        <w:right w:val="none" w:sz="0" w:space="0" w:color="auto"/>
      </w:divBdr>
    </w:div>
    <w:div w:id="445587683">
      <w:bodyDiv w:val="1"/>
      <w:marLeft w:val="0"/>
      <w:marRight w:val="0"/>
      <w:marTop w:val="0"/>
      <w:marBottom w:val="0"/>
      <w:divBdr>
        <w:top w:val="none" w:sz="0" w:space="0" w:color="auto"/>
        <w:left w:val="none" w:sz="0" w:space="0" w:color="auto"/>
        <w:bottom w:val="none" w:sz="0" w:space="0" w:color="auto"/>
        <w:right w:val="none" w:sz="0" w:space="0" w:color="auto"/>
      </w:divBdr>
    </w:div>
    <w:div w:id="609750603">
      <w:bodyDiv w:val="1"/>
      <w:marLeft w:val="0"/>
      <w:marRight w:val="0"/>
      <w:marTop w:val="0"/>
      <w:marBottom w:val="0"/>
      <w:divBdr>
        <w:top w:val="none" w:sz="0" w:space="0" w:color="auto"/>
        <w:left w:val="none" w:sz="0" w:space="0" w:color="auto"/>
        <w:bottom w:val="none" w:sz="0" w:space="0" w:color="auto"/>
        <w:right w:val="none" w:sz="0" w:space="0" w:color="auto"/>
      </w:divBdr>
    </w:div>
    <w:div w:id="1077556830">
      <w:bodyDiv w:val="1"/>
      <w:marLeft w:val="0"/>
      <w:marRight w:val="0"/>
      <w:marTop w:val="0"/>
      <w:marBottom w:val="0"/>
      <w:divBdr>
        <w:top w:val="none" w:sz="0" w:space="0" w:color="auto"/>
        <w:left w:val="none" w:sz="0" w:space="0" w:color="auto"/>
        <w:bottom w:val="none" w:sz="0" w:space="0" w:color="auto"/>
        <w:right w:val="none" w:sz="0" w:space="0" w:color="auto"/>
      </w:divBdr>
    </w:div>
    <w:div w:id="1392846501">
      <w:bodyDiv w:val="1"/>
      <w:marLeft w:val="0"/>
      <w:marRight w:val="0"/>
      <w:marTop w:val="0"/>
      <w:marBottom w:val="0"/>
      <w:divBdr>
        <w:top w:val="none" w:sz="0" w:space="0" w:color="auto"/>
        <w:left w:val="none" w:sz="0" w:space="0" w:color="auto"/>
        <w:bottom w:val="none" w:sz="0" w:space="0" w:color="auto"/>
        <w:right w:val="none" w:sz="0" w:space="0" w:color="auto"/>
      </w:divBdr>
    </w:div>
    <w:div w:id="1570309260">
      <w:bodyDiv w:val="1"/>
      <w:marLeft w:val="0"/>
      <w:marRight w:val="0"/>
      <w:marTop w:val="0"/>
      <w:marBottom w:val="0"/>
      <w:divBdr>
        <w:top w:val="none" w:sz="0" w:space="0" w:color="auto"/>
        <w:left w:val="none" w:sz="0" w:space="0" w:color="auto"/>
        <w:bottom w:val="none" w:sz="0" w:space="0" w:color="auto"/>
        <w:right w:val="none" w:sz="0" w:space="0" w:color="auto"/>
      </w:divBdr>
      <w:divsChild>
        <w:div w:id="1462764910">
          <w:marLeft w:val="0"/>
          <w:marRight w:val="0"/>
          <w:marTop w:val="0"/>
          <w:marBottom w:val="0"/>
          <w:divBdr>
            <w:top w:val="none" w:sz="0" w:space="0" w:color="auto"/>
            <w:left w:val="none" w:sz="0" w:space="0" w:color="auto"/>
            <w:bottom w:val="none" w:sz="0" w:space="0" w:color="auto"/>
            <w:right w:val="none" w:sz="0" w:space="0" w:color="auto"/>
          </w:divBdr>
          <w:divsChild>
            <w:div w:id="10912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809">
      <w:bodyDiv w:val="1"/>
      <w:marLeft w:val="0"/>
      <w:marRight w:val="0"/>
      <w:marTop w:val="0"/>
      <w:marBottom w:val="0"/>
      <w:divBdr>
        <w:top w:val="none" w:sz="0" w:space="0" w:color="auto"/>
        <w:left w:val="none" w:sz="0" w:space="0" w:color="auto"/>
        <w:bottom w:val="none" w:sz="0" w:space="0" w:color="auto"/>
        <w:right w:val="none" w:sz="0" w:space="0" w:color="auto"/>
      </w:divBdr>
    </w:div>
    <w:div w:id="1812205843">
      <w:bodyDiv w:val="1"/>
      <w:marLeft w:val="0"/>
      <w:marRight w:val="0"/>
      <w:marTop w:val="0"/>
      <w:marBottom w:val="0"/>
      <w:divBdr>
        <w:top w:val="none" w:sz="0" w:space="0" w:color="auto"/>
        <w:left w:val="none" w:sz="0" w:space="0" w:color="auto"/>
        <w:bottom w:val="none" w:sz="0" w:space="0" w:color="auto"/>
        <w:right w:val="none" w:sz="0" w:space="0" w:color="auto"/>
      </w:divBdr>
    </w:div>
    <w:div w:id="1815483177">
      <w:bodyDiv w:val="1"/>
      <w:marLeft w:val="0"/>
      <w:marRight w:val="0"/>
      <w:marTop w:val="0"/>
      <w:marBottom w:val="0"/>
      <w:divBdr>
        <w:top w:val="none" w:sz="0" w:space="0" w:color="auto"/>
        <w:left w:val="none" w:sz="0" w:space="0" w:color="auto"/>
        <w:bottom w:val="none" w:sz="0" w:space="0" w:color="auto"/>
        <w:right w:val="none" w:sz="0" w:space="0" w:color="auto"/>
      </w:divBdr>
    </w:div>
    <w:div w:id="1937904296">
      <w:bodyDiv w:val="1"/>
      <w:marLeft w:val="0"/>
      <w:marRight w:val="0"/>
      <w:marTop w:val="0"/>
      <w:marBottom w:val="0"/>
      <w:divBdr>
        <w:top w:val="none" w:sz="0" w:space="0" w:color="auto"/>
        <w:left w:val="none" w:sz="0" w:space="0" w:color="auto"/>
        <w:bottom w:val="none" w:sz="0" w:space="0" w:color="auto"/>
        <w:right w:val="none" w:sz="0" w:space="0" w:color="auto"/>
      </w:divBdr>
    </w:div>
    <w:div w:id="1971856139">
      <w:bodyDiv w:val="1"/>
      <w:marLeft w:val="0"/>
      <w:marRight w:val="0"/>
      <w:marTop w:val="0"/>
      <w:marBottom w:val="0"/>
      <w:divBdr>
        <w:top w:val="none" w:sz="0" w:space="0" w:color="auto"/>
        <w:left w:val="none" w:sz="0" w:space="0" w:color="auto"/>
        <w:bottom w:val="none" w:sz="0" w:space="0" w:color="auto"/>
        <w:right w:val="none" w:sz="0" w:space="0" w:color="auto"/>
      </w:divBdr>
    </w:div>
    <w:div w:id="1976716827">
      <w:bodyDiv w:val="1"/>
      <w:marLeft w:val="0"/>
      <w:marRight w:val="0"/>
      <w:marTop w:val="0"/>
      <w:marBottom w:val="0"/>
      <w:divBdr>
        <w:top w:val="none" w:sz="0" w:space="0" w:color="auto"/>
        <w:left w:val="none" w:sz="0" w:space="0" w:color="auto"/>
        <w:bottom w:val="none" w:sz="0" w:space="0" w:color="auto"/>
        <w:right w:val="none" w:sz="0" w:space="0" w:color="auto"/>
      </w:divBdr>
      <w:divsChild>
        <w:div w:id="1804881895">
          <w:marLeft w:val="0"/>
          <w:marRight w:val="0"/>
          <w:marTop w:val="0"/>
          <w:marBottom w:val="0"/>
          <w:divBdr>
            <w:top w:val="none" w:sz="0" w:space="0" w:color="auto"/>
            <w:left w:val="none" w:sz="0" w:space="0" w:color="auto"/>
            <w:bottom w:val="none" w:sz="0" w:space="0" w:color="auto"/>
            <w:right w:val="none" w:sz="0" w:space="0" w:color="auto"/>
          </w:divBdr>
          <w:divsChild>
            <w:div w:id="15399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D2BD5-E5CA-6041-8068-B36A5567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CollegeCore Education</cp:lastModifiedBy>
  <cp:revision>2</cp:revision>
  <dcterms:created xsi:type="dcterms:W3CDTF">2020-05-29T14:19:00Z</dcterms:created>
  <dcterms:modified xsi:type="dcterms:W3CDTF">2020-05-29T14:19:00Z</dcterms:modified>
</cp:coreProperties>
</file>